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F10D4" w14:textId="77777777" w:rsidR="00907AA1" w:rsidRPr="00907AA1" w:rsidRDefault="00907AA1" w:rsidP="00C42D98">
      <w:pPr>
        <w:spacing w:line="276" w:lineRule="auto"/>
        <w:jc w:val="both"/>
        <w:rPr>
          <w:rFonts w:ascii="Arial" w:hAnsi="Arial" w:cs="Arial"/>
          <w:color w:val="4472C4" w:themeColor="accent1"/>
          <w:sz w:val="21"/>
          <w:szCs w:val="21"/>
        </w:rPr>
      </w:pPr>
      <w:r w:rsidRPr="00907AA1">
        <w:rPr>
          <w:rFonts w:ascii="Arial" w:hAnsi="Arial" w:cs="Arial"/>
          <w:color w:val="4472C4" w:themeColor="accent1"/>
          <w:sz w:val="21"/>
          <w:szCs w:val="21"/>
        </w:rPr>
        <w:t xml:space="preserve">First of all, we would like to thank the editor and the reviewers for their feedback. </w:t>
      </w:r>
      <w:r w:rsidR="00B81C96">
        <w:rPr>
          <w:rFonts w:ascii="Arial" w:hAnsi="Arial" w:cs="Arial"/>
          <w:color w:val="4472C4" w:themeColor="accent1"/>
          <w:sz w:val="21"/>
          <w:szCs w:val="21"/>
        </w:rPr>
        <w:t>Their comments have been extremely helpful and constructive</w:t>
      </w:r>
      <w:r w:rsidRPr="00907AA1">
        <w:rPr>
          <w:rFonts w:ascii="Arial" w:hAnsi="Arial" w:cs="Arial"/>
          <w:color w:val="4472C4" w:themeColor="accent1"/>
          <w:sz w:val="21"/>
          <w:szCs w:val="21"/>
        </w:rPr>
        <w:t xml:space="preserve">. In the meantime, we have revised the manuscript accordingly. </w:t>
      </w:r>
      <w:r w:rsidR="00B81C96">
        <w:rPr>
          <w:rFonts w:ascii="Arial" w:hAnsi="Arial" w:cs="Arial"/>
          <w:color w:val="4472C4" w:themeColor="accent1"/>
          <w:sz w:val="21"/>
          <w:szCs w:val="21"/>
        </w:rPr>
        <w:t xml:space="preserve">The changes are substantial. </w:t>
      </w:r>
      <w:r w:rsidRPr="00907AA1">
        <w:rPr>
          <w:rFonts w:ascii="Arial" w:hAnsi="Arial" w:cs="Arial"/>
          <w:color w:val="4472C4" w:themeColor="accent1"/>
          <w:sz w:val="21"/>
          <w:szCs w:val="21"/>
        </w:rPr>
        <w:t xml:space="preserve">In particular, we have </w:t>
      </w:r>
      <w:r w:rsidR="00B81C96">
        <w:rPr>
          <w:rFonts w:ascii="Arial" w:hAnsi="Arial" w:cs="Arial"/>
          <w:color w:val="4472C4" w:themeColor="accent1"/>
          <w:sz w:val="21"/>
          <w:szCs w:val="21"/>
        </w:rPr>
        <w:t>addressed the following issues</w:t>
      </w:r>
      <w:r w:rsidRPr="00907AA1">
        <w:rPr>
          <w:rFonts w:ascii="Arial" w:hAnsi="Arial" w:cs="Arial"/>
          <w:color w:val="4472C4" w:themeColor="accent1"/>
          <w:sz w:val="21"/>
          <w:szCs w:val="21"/>
        </w:rPr>
        <w:t xml:space="preserve">: </w:t>
      </w:r>
    </w:p>
    <w:p w14:paraId="1FC55E00" w14:textId="77777777" w:rsidR="00907AA1" w:rsidRDefault="00907AA1" w:rsidP="00C42D98">
      <w:pPr>
        <w:spacing w:line="276" w:lineRule="auto"/>
        <w:jc w:val="both"/>
        <w:rPr>
          <w:rFonts w:ascii="Arial" w:hAnsi="Arial" w:cs="Arial"/>
          <w:color w:val="4472C4" w:themeColor="accent1"/>
          <w:sz w:val="21"/>
          <w:szCs w:val="21"/>
        </w:rPr>
      </w:pPr>
    </w:p>
    <w:p w14:paraId="71B3D653" w14:textId="16D1B60E" w:rsidR="00907AA1" w:rsidRPr="00907AA1" w:rsidRDefault="00C43488"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Pr>
          <w:rFonts w:ascii="Arial" w:hAnsi="Arial" w:cs="Arial"/>
          <w:color w:val="4472C4" w:themeColor="accent1"/>
          <w:sz w:val="21"/>
          <w:szCs w:val="21"/>
        </w:rPr>
        <w:t>Motivated</w:t>
      </w:r>
      <w:r w:rsidR="00907AA1" w:rsidRPr="00907AA1">
        <w:rPr>
          <w:rFonts w:ascii="Arial" w:hAnsi="Arial" w:cs="Arial"/>
          <w:color w:val="4472C4" w:themeColor="accent1"/>
          <w:sz w:val="21"/>
          <w:szCs w:val="21"/>
        </w:rPr>
        <w:t xml:space="preserve"> by</w:t>
      </w:r>
      <w:r>
        <w:rPr>
          <w:rFonts w:ascii="Arial" w:hAnsi="Arial" w:cs="Arial"/>
          <w:color w:val="4472C4" w:themeColor="accent1"/>
          <w:sz w:val="21"/>
          <w:szCs w:val="21"/>
        </w:rPr>
        <w:t xml:space="preserve"> a comment of</w:t>
      </w:r>
      <w:r w:rsidR="00907AA1" w:rsidRPr="00907AA1">
        <w:rPr>
          <w:rFonts w:ascii="Arial" w:hAnsi="Arial" w:cs="Arial"/>
          <w:color w:val="4472C4" w:themeColor="accent1"/>
          <w:sz w:val="21"/>
          <w:szCs w:val="21"/>
        </w:rPr>
        <w:t xml:space="preserve"> reviewer #1, we discuss the relative complexity of reactive-n strategies and of reactive-n counting strategies.</w:t>
      </w:r>
    </w:p>
    <w:p w14:paraId="1B32346D" w14:textId="77777777" w:rsidR="00907AA1" w:rsidRPr="00907AA1" w:rsidRDefault="00907AA1"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sidRPr="00907AA1">
        <w:rPr>
          <w:rFonts w:ascii="Arial" w:hAnsi="Arial" w:cs="Arial"/>
          <w:color w:val="4472C4" w:themeColor="accent1"/>
          <w:sz w:val="21"/>
          <w:szCs w:val="21"/>
        </w:rPr>
        <w:t xml:space="preserve">Also suggested by reviewer #1, we explore the effect of errors, analytically and with simulations (see also our new </w:t>
      </w:r>
      <w:r w:rsidRPr="00907AA1">
        <w:rPr>
          <w:rFonts w:ascii="Arial" w:hAnsi="Arial" w:cs="Arial"/>
          <w:b/>
          <w:bCs/>
          <w:color w:val="4472C4" w:themeColor="accent1"/>
          <w:sz w:val="21"/>
          <w:szCs w:val="21"/>
          <w:highlight w:val="yellow"/>
        </w:rPr>
        <w:t xml:space="preserve">Figures </w:t>
      </w:r>
      <w:proofErr w:type="spellStart"/>
      <w:r w:rsidRPr="00907AA1">
        <w:rPr>
          <w:rFonts w:ascii="Arial" w:hAnsi="Arial" w:cs="Arial"/>
          <w:b/>
          <w:bCs/>
          <w:color w:val="4472C4" w:themeColor="accent1"/>
          <w:sz w:val="21"/>
          <w:szCs w:val="21"/>
          <w:highlight w:val="yellow"/>
        </w:rPr>
        <w:t>Sx</w:t>
      </w:r>
      <w:proofErr w:type="spellEnd"/>
      <w:r w:rsidRPr="00907AA1">
        <w:rPr>
          <w:rFonts w:ascii="Arial" w:hAnsi="Arial" w:cs="Arial"/>
          <w:b/>
          <w:bCs/>
          <w:color w:val="4472C4" w:themeColor="accent1"/>
          <w:sz w:val="21"/>
          <w:szCs w:val="21"/>
          <w:highlight w:val="yellow"/>
        </w:rPr>
        <w:t>, Sy</w:t>
      </w:r>
      <w:r w:rsidRPr="00907AA1">
        <w:rPr>
          <w:rFonts w:ascii="Arial" w:hAnsi="Arial" w:cs="Arial"/>
          <w:color w:val="4472C4" w:themeColor="accent1"/>
          <w:sz w:val="21"/>
          <w:szCs w:val="21"/>
        </w:rPr>
        <w:t>)</w:t>
      </w:r>
    </w:p>
    <w:p w14:paraId="70120041" w14:textId="77777777" w:rsidR="00907AA1" w:rsidRDefault="00907AA1"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sidRPr="00907AA1">
        <w:rPr>
          <w:rFonts w:ascii="Arial" w:hAnsi="Arial" w:cs="Arial"/>
          <w:color w:val="4472C4" w:themeColor="accent1"/>
          <w:sz w:val="21"/>
          <w:szCs w:val="21"/>
        </w:rPr>
        <w:t xml:space="preserve">In the simulations of our original manuscript, there were some interesting patterns in the evolving strategies. Reviewer #1 suggested to explore these patterns in more detail. We do this in our revised manuscript (see also the new </w:t>
      </w:r>
      <w:r w:rsidRPr="00907AA1">
        <w:rPr>
          <w:rFonts w:ascii="Arial" w:hAnsi="Arial" w:cs="Arial"/>
          <w:b/>
          <w:bCs/>
          <w:color w:val="4472C4" w:themeColor="accent1"/>
          <w:sz w:val="21"/>
          <w:szCs w:val="21"/>
          <w:highlight w:val="yellow"/>
        </w:rPr>
        <w:t xml:space="preserve">Figures </w:t>
      </w:r>
      <w:proofErr w:type="spellStart"/>
      <w:r w:rsidRPr="00907AA1">
        <w:rPr>
          <w:rFonts w:ascii="Arial" w:hAnsi="Arial" w:cs="Arial"/>
          <w:b/>
          <w:bCs/>
          <w:color w:val="4472C4" w:themeColor="accent1"/>
          <w:sz w:val="21"/>
          <w:szCs w:val="21"/>
          <w:highlight w:val="yellow"/>
        </w:rPr>
        <w:t>Sx</w:t>
      </w:r>
      <w:proofErr w:type="spellEnd"/>
      <w:r w:rsidRPr="00907AA1">
        <w:rPr>
          <w:rFonts w:ascii="Arial" w:hAnsi="Arial" w:cs="Arial"/>
          <w:b/>
          <w:bCs/>
          <w:color w:val="4472C4" w:themeColor="accent1"/>
          <w:sz w:val="21"/>
          <w:szCs w:val="21"/>
          <w:highlight w:val="yellow"/>
        </w:rPr>
        <w:t xml:space="preserve">, Sy, </w:t>
      </w:r>
      <w:proofErr w:type="spellStart"/>
      <w:r w:rsidRPr="00907AA1">
        <w:rPr>
          <w:rFonts w:ascii="Arial" w:hAnsi="Arial" w:cs="Arial"/>
          <w:b/>
          <w:bCs/>
          <w:color w:val="4472C4" w:themeColor="accent1"/>
          <w:sz w:val="21"/>
          <w:szCs w:val="21"/>
          <w:highlight w:val="yellow"/>
        </w:rPr>
        <w:t>Sz</w:t>
      </w:r>
      <w:proofErr w:type="spellEnd"/>
      <w:r w:rsidRPr="00907AA1">
        <w:rPr>
          <w:rFonts w:ascii="Arial" w:hAnsi="Arial" w:cs="Arial"/>
          <w:color w:val="4472C4" w:themeColor="accent1"/>
          <w:sz w:val="21"/>
          <w:szCs w:val="21"/>
        </w:rPr>
        <w:t xml:space="preserve">, and </w:t>
      </w:r>
      <w:r w:rsidRPr="00907AA1">
        <w:rPr>
          <w:rFonts w:ascii="Arial" w:hAnsi="Arial" w:cs="Arial"/>
          <w:b/>
          <w:bCs/>
          <w:color w:val="4472C4" w:themeColor="accent1"/>
          <w:sz w:val="21"/>
          <w:szCs w:val="21"/>
          <w:highlight w:val="yellow"/>
        </w:rPr>
        <w:t xml:space="preserve">Table </w:t>
      </w:r>
      <w:proofErr w:type="spellStart"/>
      <w:r w:rsidRPr="00907AA1">
        <w:rPr>
          <w:rFonts w:ascii="Arial" w:hAnsi="Arial" w:cs="Arial"/>
          <w:b/>
          <w:bCs/>
          <w:color w:val="4472C4" w:themeColor="accent1"/>
          <w:sz w:val="21"/>
          <w:szCs w:val="21"/>
          <w:highlight w:val="yellow"/>
        </w:rPr>
        <w:t>Sw</w:t>
      </w:r>
      <w:proofErr w:type="spellEnd"/>
      <w:r w:rsidRPr="00907AA1">
        <w:rPr>
          <w:rFonts w:ascii="Arial" w:hAnsi="Arial" w:cs="Arial"/>
          <w:color w:val="4472C4" w:themeColor="accent1"/>
          <w:sz w:val="21"/>
          <w:szCs w:val="21"/>
        </w:rPr>
        <w:t xml:space="preserve">). </w:t>
      </w:r>
    </w:p>
    <w:p w14:paraId="7DA0A277" w14:textId="77777777" w:rsidR="00907AA1" w:rsidRDefault="00B81C96"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Pr>
          <w:rFonts w:ascii="Arial" w:hAnsi="Arial" w:cs="Arial"/>
          <w:color w:val="4472C4" w:themeColor="accent1"/>
          <w:sz w:val="21"/>
          <w:szCs w:val="21"/>
        </w:rPr>
        <w:t>As suggested by reviewer #2, w</w:t>
      </w:r>
      <w:r w:rsidR="00907AA1">
        <w:rPr>
          <w:rFonts w:ascii="Arial" w:hAnsi="Arial" w:cs="Arial"/>
          <w:color w:val="4472C4" w:themeColor="accent1"/>
          <w:sz w:val="21"/>
          <w:szCs w:val="21"/>
        </w:rPr>
        <w:t xml:space="preserve">e discuss the prior literature on direct reciprocity with longer memory (see also our new </w:t>
      </w:r>
      <w:r w:rsidR="00907AA1" w:rsidRPr="00B81C96">
        <w:rPr>
          <w:rFonts w:ascii="Arial" w:hAnsi="Arial" w:cs="Arial"/>
          <w:b/>
          <w:bCs/>
          <w:color w:val="4472C4" w:themeColor="accent1"/>
          <w:sz w:val="21"/>
          <w:szCs w:val="21"/>
          <w:highlight w:val="yellow"/>
        </w:rPr>
        <w:t>S</w:t>
      </w:r>
      <w:r w:rsidRPr="00B81C96">
        <w:rPr>
          <w:rFonts w:ascii="Arial" w:hAnsi="Arial" w:cs="Arial"/>
          <w:b/>
          <w:bCs/>
          <w:color w:val="4472C4" w:themeColor="accent1"/>
          <w:sz w:val="21"/>
          <w:szCs w:val="21"/>
          <w:highlight w:val="yellow"/>
        </w:rPr>
        <w:t>I Section X</w:t>
      </w:r>
      <w:r>
        <w:rPr>
          <w:rFonts w:ascii="Arial" w:hAnsi="Arial" w:cs="Arial"/>
          <w:color w:val="4472C4" w:themeColor="accent1"/>
          <w:sz w:val="21"/>
          <w:szCs w:val="21"/>
        </w:rPr>
        <w:t xml:space="preserve">, in which we summarize several key papers).  </w:t>
      </w:r>
    </w:p>
    <w:p w14:paraId="16859BF4" w14:textId="77777777" w:rsidR="00B81C96" w:rsidRDefault="00B81C96" w:rsidP="00907AA1">
      <w:pPr>
        <w:pStyle w:val="ListParagraph"/>
        <w:numPr>
          <w:ilvl w:val="0"/>
          <w:numId w:val="3"/>
        </w:numPr>
        <w:spacing w:after="120" w:line="276" w:lineRule="auto"/>
        <w:ind w:left="714" w:hanging="357"/>
        <w:contextualSpacing w:val="0"/>
        <w:jc w:val="both"/>
        <w:rPr>
          <w:rFonts w:ascii="Arial" w:hAnsi="Arial" w:cs="Arial"/>
          <w:color w:val="4472C4" w:themeColor="accent1"/>
          <w:sz w:val="21"/>
          <w:szCs w:val="21"/>
        </w:rPr>
      </w:pPr>
      <w:r>
        <w:rPr>
          <w:rFonts w:ascii="Arial" w:hAnsi="Arial" w:cs="Arial"/>
          <w:color w:val="4472C4" w:themeColor="accent1"/>
          <w:sz w:val="21"/>
          <w:szCs w:val="21"/>
        </w:rPr>
        <w:t>Motivated by reviewer #2, we now also explore the evolutionary dynamics of memory-</w:t>
      </w:r>
      <w:r w:rsidRPr="00B81C96">
        <w:rPr>
          <w:rFonts w:ascii="Arial" w:hAnsi="Arial" w:cs="Arial"/>
          <w:i/>
          <w:iCs/>
          <w:color w:val="4472C4" w:themeColor="accent1"/>
          <w:sz w:val="21"/>
          <w:szCs w:val="21"/>
        </w:rPr>
        <w:t>n</w:t>
      </w:r>
      <w:r>
        <w:rPr>
          <w:rFonts w:ascii="Arial" w:hAnsi="Arial" w:cs="Arial"/>
          <w:color w:val="4472C4" w:themeColor="accent1"/>
          <w:sz w:val="21"/>
          <w:szCs w:val="21"/>
        </w:rPr>
        <w:t xml:space="preserve"> strategies and memory-</w:t>
      </w:r>
      <w:r w:rsidRPr="00B81C96">
        <w:rPr>
          <w:rFonts w:ascii="Arial" w:hAnsi="Arial" w:cs="Arial"/>
          <w:i/>
          <w:iCs/>
          <w:color w:val="4472C4" w:themeColor="accent1"/>
          <w:sz w:val="21"/>
          <w:szCs w:val="21"/>
        </w:rPr>
        <w:t>n</w:t>
      </w:r>
      <w:r>
        <w:rPr>
          <w:rFonts w:ascii="Arial" w:hAnsi="Arial" w:cs="Arial"/>
          <w:color w:val="4472C4" w:themeColor="accent1"/>
          <w:sz w:val="21"/>
          <w:szCs w:val="21"/>
        </w:rPr>
        <w:t xml:space="preserve"> counting strategies (see our new </w:t>
      </w:r>
      <w:r w:rsidRPr="00B81C96">
        <w:rPr>
          <w:rFonts w:ascii="Arial" w:hAnsi="Arial" w:cs="Arial"/>
          <w:b/>
          <w:bCs/>
          <w:color w:val="4472C4" w:themeColor="accent1"/>
          <w:sz w:val="21"/>
          <w:szCs w:val="21"/>
          <w:highlight w:val="yellow"/>
        </w:rPr>
        <w:t xml:space="preserve">Figure </w:t>
      </w:r>
      <w:proofErr w:type="spellStart"/>
      <w:r w:rsidRPr="00B81C96">
        <w:rPr>
          <w:rFonts w:ascii="Arial" w:hAnsi="Arial" w:cs="Arial"/>
          <w:b/>
          <w:bCs/>
          <w:color w:val="4472C4" w:themeColor="accent1"/>
          <w:sz w:val="21"/>
          <w:szCs w:val="21"/>
          <w:highlight w:val="yellow"/>
        </w:rPr>
        <w:t>Sx</w:t>
      </w:r>
      <w:proofErr w:type="spellEnd"/>
      <w:r>
        <w:rPr>
          <w:rFonts w:ascii="Arial" w:hAnsi="Arial" w:cs="Arial"/>
          <w:color w:val="4472C4" w:themeColor="accent1"/>
          <w:sz w:val="21"/>
          <w:szCs w:val="21"/>
        </w:rPr>
        <w:t>).</w:t>
      </w:r>
    </w:p>
    <w:p w14:paraId="1EBCA8B3" w14:textId="77777777" w:rsidR="00B81C96" w:rsidRDefault="00B81C96" w:rsidP="00B81C96">
      <w:pPr>
        <w:pStyle w:val="ListParagraph"/>
        <w:numPr>
          <w:ilvl w:val="0"/>
          <w:numId w:val="3"/>
        </w:numPr>
        <w:spacing w:line="276" w:lineRule="auto"/>
        <w:ind w:left="714" w:hanging="357"/>
        <w:contextualSpacing w:val="0"/>
        <w:jc w:val="both"/>
        <w:rPr>
          <w:rFonts w:ascii="Arial" w:hAnsi="Arial" w:cs="Arial"/>
          <w:color w:val="4472C4" w:themeColor="accent1"/>
          <w:sz w:val="21"/>
          <w:szCs w:val="21"/>
        </w:rPr>
      </w:pPr>
      <w:r>
        <w:rPr>
          <w:rFonts w:ascii="Arial" w:hAnsi="Arial" w:cs="Arial"/>
          <w:color w:val="4472C4" w:themeColor="accent1"/>
          <w:sz w:val="21"/>
          <w:szCs w:val="21"/>
        </w:rPr>
        <w:t xml:space="preserve">Again, motivated by reviewer #2, we compute the volume of the set of partner strategies, and we compare it to the volume of stable defecting strategies (see our </w:t>
      </w:r>
      <w:r w:rsidRPr="00B81C96">
        <w:rPr>
          <w:rFonts w:ascii="Arial" w:hAnsi="Arial" w:cs="Arial"/>
          <w:b/>
          <w:bCs/>
          <w:color w:val="4472C4" w:themeColor="accent1"/>
          <w:sz w:val="21"/>
          <w:szCs w:val="21"/>
          <w:highlight w:val="yellow"/>
        </w:rPr>
        <w:t>Figure Sy</w:t>
      </w:r>
      <w:r>
        <w:rPr>
          <w:rFonts w:ascii="Arial" w:hAnsi="Arial" w:cs="Arial"/>
          <w:color w:val="4472C4" w:themeColor="accent1"/>
          <w:sz w:val="21"/>
          <w:szCs w:val="21"/>
        </w:rPr>
        <w:t xml:space="preserve">). To this end, we have also added an extra subsection to our </w:t>
      </w:r>
      <w:r w:rsidRPr="00B81C96">
        <w:rPr>
          <w:rFonts w:ascii="Arial" w:hAnsi="Arial" w:cs="Arial"/>
          <w:b/>
          <w:bCs/>
          <w:color w:val="4472C4" w:themeColor="accent1"/>
          <w:sz w:val="21"/>
          <w:szCs w:val="21"/>
        </w:rPr>
        <w:t>SI</w:t>
      </w:r>
      <w:r>
        <w:rPr>
          <w:rFonts w:ascii="Arial" w:hAnsi="Arial" w:cs="Arial"/>
          <w:color w:val="4472C4" w:themeColor="accent1"/>
          <w:sz w:val="21"/>
          <w:szCs w:val="21"/>
        </w:rPr>
        <w:t xml:space="preserve"> in which we characterize all stable defecting strategies among the reactive-2 and reactive-3 strategies. We compare the respective results to earlier work by Stewart &amp; Plotkin (Scientific Reports, 2016). </w:t>
      </w:r>
    </w:p>
    <w:p w14:paraId="46A09253" w14:textId="77777777" w:rsidR="00B81C96" w:rsidRDefault="00B81C96" w:rsidP="00B81C96">
      <w:pPr>
        <w:spacing w:after="120" w:line="276" w:lineRule="auto"/>
        <w:ind w:left="357"/>
        <w:jc w:val="both"/>
        <w:rPr>
          <w:rFonts w:ascii="Arial" w:hAnsi="Arial" w:cs="Arial"/>
          <w:color w:val="4472C4" w:themeColor="accent1"/>
          <w:sz w:val="21"/>
          <w:szCs w:val="21"/>
        </w:rPr>
      </w:pPr>
    </w:p>
    <w:p w14:paraId="191A55F1" w14:textId="77777777" w:rsidR="00907AA1" w:rsidRPr="00907AA1" w:rsidRDefault="00B5157A" w:rsidP="00B5157A">
      <w:pPr>
        <w:spacing w:after="120" w:line="276" w:lineRule="auto"/>
        <w:jc w:val="both"/>
        <w:rPr>
          <w:rFonts w:ascii="Arial" w:hAnsi="Arial" w:cs="Arial"/>
          <w:color w:val="4472C4" w:themeColor="accent1"/>
          <w:sz w:val="21"/>
          <w:szCs w:val="21"/>
        </w:rPr>
      </w:pPr>
      <w:r>
        <w:rPr>
          <w:rFonts w:ascii="Arial" w:hAnsi="Arial" w:cs="Arial"/>
          <w:color w:val="4472C4" w:themeColor="accent1"/>
          <w:sz w:val="21"/>
          <w:szCs w:val="21"/>
        </w:rPr>
        <w:t>As a result, w</w:t>
      </w:r>
      <w:r w:rsidR="00B81C96">
        <w:rPr>
          <w:rFonts w:ascii="Arial" w:hAnsi="Arial" w:cs="Arial"/>
          <w:color w:val="4472C4" w:themeColor="accent1"/>
          <w:sz w:val="21"/>
          <w:szCs w:val="21"/>
        </w:rPr>
        <w:t xml:space="preserve">e believe </w:t>
      </w:r>
      <w:r>
        <w:rPr>
          <w:rFonts w:ascii="Arial" w:hAnsi="Arial" w:cs="Arial"/>
          <w:color w:val="4472C4" w:themeColor="accent1"/>
          <w:sz w:val="21"/>
          <w:szCs w:val="21"/>
        </w:rPr>
        <w:t xml:space="preserve">the manuscript has improved substantially. We would like to thank the reviewers for providing us with the relevant feedback. Please find a detailed response to their comments below. </w:t>
      </w:r>
    </w:p>
    <w:p w14:paraId="225FC596" w14:textId="77777777" w:rsidR="00907AA1" w:rsidRDefault="00907AA1" w:rsidP="00C42D98">
      <w:pPr>
        <w:spacing w:line="276" w:lineRule="auto"/>
        <w:jc w:val="both"/>
        <w:rPr>
          <w:rFonts w:ascii="Arial" w:hAnsi="Arial" w:cs="Arial"/>
          <w:sz w:val="21"/>
          <w:szCs w:val="21"/>
          <w:u w:val="single"/>
        </w:rPr>
      </w:pPr>
    </w:p>
    <w:p w14:paraId="4F2BC676" w14:textId="77777777" w:rsidR="00255BCA" w:rsidRPr="00C42D98" w:rsidRDefault="00255BCA" w:rsidP="00C42D98">
      <w:pPr>
        <w:spacing w:line="276" w:lineRule="auto"/>
        <w:jc w:val="both"/>
        <w:rPr>
          <w:rFonts w:ascii="Arial" w:hAnsi="Arial" w:cs="Arial"/>
          <w:sz w:val="21"/>
          <w:szCs w:val="21"/>
          <w:u w:val="single"/>
        </w:rPr>
      </w:pPr>
      <w:r w:rsidRPr="00C42D98">
        <w:rPr>
          <w:rFonts w:ascii="Arial" w:hAnsi="Arial" w:cs="Arial"/>
          <w:sz w:val="21"/>
          <w:szCs w:val="21"/>
          <w:u w:val="single"/>
        </w:rPr>
        <w:t>Editor Remarks to Author:</w:t>
      </w:r>
    </w:p>
    <w:p w14:paraId="5D6974D5" w14:textId="77777777" w:rsidR="00C42D98" w:rsidRDefault="00C42D98" w:rsidP="00C42D98">
      <w:pPr>
        <w:spacing w:line="276" w:lineRule="auto"/>
        <w:jc w:val="both"/>
        <w:rPr>
          <w:rFonts w:ascii="Arial" w:hAnsi="Arial" w:cs="Arial"/>
          <w:sz w:val="21"/>
          <w:szCs w:val="21"/>
        </w:rPr>
      </w:pPr>
    </w:p>
    <w:p w14:paraId="31B3F2A9"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Both reviewers find much to recommend in the paper, but both have important suggestions for a major revision, which must be carried out before another review.</w:t>
      </w:r>
    </w:p>
    <w:p w14:paraId="5F710AB8" w14:textId="77777777" w:rsidR="00255BCA" w:rsidRDefault="00255BCA" w:rsidP="00C42D98">
      <w:pPr>
        <w:spacing w:line="276" w:lineRule="auto"/>
        <w:jc w:val="both"/>
        <w:rPr>
          <w:rFonts w:ascii="Arial" w:hAnsi="Arial" w:cs="Arial"/>
          <w:sz w:val="21"/>
          <w:szCs w:val="21"/>
        </w:rPr>
      </w:pPr>
    </w:p>
    <w:p w14:paraId="0EB52012" w14:textId="6B48D5BF" w:rsidR="00C42D98" w:rsidRPr="00C42D98" w:rsidRDefault="00C42D98" w:rsidP="00C42D98">
      <w:pPr>
        <w:spacing w:line="276" w:lineRule="auto"/>
        <w:jc w:val="both"/>
        <w:rPr>
          <w:rFonts w:ascii="Arial" w:hAnsi="Arial" w:cs="Arial"/>
          <w:color w:val="4472C4" w:themeColor="accent1"/>
          <w:sz w:val="21"/>
          <w:szCs w:val="21"/>
          <w:lang w:val="en-DE"/>
        </w:rPr>
      </w:pPr>
      <w:r w:rsidRPr="00206C1D">
        <w:rPr>
          <w:rFonts w:ascii="Arial" w:hAnsi="Arial" w:cs="Arial"/>
          <w:b/>
          <w:bCs/>
          <w:color w:val="4472C4" w:themeColor="accent1"/>
          <w:sz w:val="21"/>
          <w:szCs w:val="21"/>
          <w:lang w:val="en-DE"/>
        </w:rPr>
        <w:t>Reply:</w:t>
      </w:r>
      <w:r w:rsidRPr="00C42D98">
        <w:rPr>
          <w:rFonts w:ascii="Arial" w:hAnsi="Arial" w:cs="Arial"/>
          <w:color w:val="4472C4" w:themeColor="accent1"/>
          <w:sz w:val="21"/>
          <w:szCs w:val="21"/>
          <w:lang w:val="en-DE"/>
        </w:rPr>
        <w:t xml:space="preserve"> </w:t>
      </w:r>
      <w:r w:rsidR="00B81C96">
        <w:rPr>
          <w:rFonts w:ascii="Arial" w:hAnsi="Arial" w:cs="Arial"/>
          <w:color w:val="4472C4" w:themeColor="accent1"/>
          <w:sz w:val="21"/>
          <w:szCs w:val="21"/>
          <w:lang w:val="en-DE"/>
        </w:rPr>
        <w:t>Thank you</w:t>
      </w:r>
      <w:r w:rsidRPr="00C42D98">
        <w:rPr>
          <w:rFonts w:ascii="Arial" w:hAnsi="Arial" w:cs="Arial"/>
          <w:color w:val="4472C4" w:themeColor="accent1"/>
          <w:sz w:val="21"/>
          <w:szCs w:val="21"/>
          <w:lang w:val="en-DE"/>
        </w:rPr>
        <w:t xml:space="preserve"> for considering our paper</w:t>
      </w:r>
      <w:r w:rsidR="00B81C96">
        <w:rPr>
          <w:rFonts w:ascii="Arial" w:hAnsi="Arial" w:cs="Arial"/>
          <w:color w:val="4472C4" w:themeColor="accent1"/>
          <w:sz w:val="21"/>
          <w:szCs w:val="21"/>
          <w:lang w:val="en-DE"/>
        </w:rPr>
        <w:t>,</w:t>
      </w:r>
      <w:r w:rsidRPr="00C42D98">
        <w:rPr>
          <w:rFonts w:ascii="Arial" w:hAnsi="Arial" w:cs="Arial"/>
          <w:color w:val="4472C4" w:themeColor="accent1"/>
          <w:sz w:val="21"/>
          <w:szCs w:val="21"/>
          <w:lang w:val="en-DE"/>
        </w:rPr>
        <w:t xml:space="preserve"> for </w:t>
      </w:r>
      <w:r w:rsidR="00B81C96">
        <w:rPr>
          <w:rFonts w:ascii="Arial" w:hAnsi="Arial" w:cs="Arial"/>
          <w:color w:val="4472C4" w:themeColor="accent1"/>
          <w:sz w:val="21"/>
          <w:szCs w:val="21"/>
          <w:lang w:val="en-DE"/>
        </w:rPr>
        <w:t>providing</w:t>
      </w:r>
      <w:r w:rsidRPr="00C42D98">
        <w:rPr>
          <w:rFonts w:ascii="Arial" w:hAnsi="Arial" w:cs="Arial"/>
          <w:color w:val="4472C4" w:themeColor="accent1"/>
          <w:sz w:val="21"/>
          <w:szCs w:val="21"/>
          <w:lang w:val="en-DE"/>
        </w:rPr>
        <w:t xml:space="preserve"> positive feedback</w:t>
      </w:r>
      <w:r w:rsidR="00B81C96">
        <w:rPr>
          <w:rFonts w:ascii="Arial" w:hAnsi="Arial" w:cs="Arial"/>
          <w:color w:val="4472C4" w:themeColor="accent1"/>
          <w:sz w:val="21"/>
          <w:szCs w:val="21"/>
          <w:lang w:val="en-DE"/>
        </w:rPr>
        <w:t>, and for encouraging us to submit a revised manuscript</w:t>
      </w:r>
      <w:r w:rsidRPr="00C42D98">
        <w:rPr>
          <w:rFonts w:ascii="Arial" w:hAnsi="Arial" w:cs="Arial"/>
          <w:color w:val="4472C4" w:themeColor="accent1"/>
          <w:sz w:val="21"/>
          <w:szCs w:val="21"/>
          <w:lang w:val="en-DE"/>
        </w:rPr>
        <w:t xml:space="preserve">. </w:t>
      </w:r>
      <w:r w:rsidR="00A1171C">
        <w:rPr>
          <w:rFonts w:ascii="Arial" w:hAnsi="Arial" w:cs="Arial"/>
          <w:color w:val="4472C4" w:themeColor="accent1"/>
          <w:sz w:val="21"/>
          <w:szCs w:val="21"/>
          <w:lang w:val="en-DE"/>
        </w:rPr>
        <w:t>T</w:t>
      </w:r>
      <w:r w:rsidRPr="00C42D98">
        <w:rPr>
          <w:rFonts w:ascii="Arial" w:hAnsi="Arial" w:cs="Arial"/>
          <w:color w:val="4472C4" w:themeColor="accent1"/>
          <w:sz w:val="21"/>
          <w:szCs w:val="21"/>
          <w:lang w:val="en-DE"/>
        </w:rPr>
        <w:t>he r</w:t>
      </w:r>
      <w:r w:rsidR="00A1171C">
        <w:rPr>
          <w:rFonts w:ascii="Arial" w:hAnsi="Arial" w:cs="Arial"/>
          <w:color w:val="4472C4" w:themeColor="accent1"/>
          <w:sz w:val="21"/>
          <w:szCs w:val="21"/>
          <w:lang w:val="en-DE"/>
        </w:rPr>
        <w:t>eviewers’</w:t>
      </w:r>
      <w:r w:rsidRPr="00C42D98">
        <w:rPr>
          <w:rFonts w:ascii="Arial" w:hAnsi="Arial" w:cs="Arial"/>
          <w:color w:val="4472C4" w:themeColor="accent1"/>
          <w:sz w:val="21"/>
          <w:szCs w:val="21"/>
          <w:lang w:val="en-DE"/>
        </w:rPr>
        <w:t xml:space="preserve"> </w:t>
      </w:r>
      <w:r w:rsidR="00A1171C">
        <w:rPr>
          <w:rFonts w:ascii="Arial" w:hAnsi="Arial" w:cs="Arial"/>
          <w:color w:val="4472C4" w:themeColor="accent1"/>
          <w:sz w:val="21"/>
          <w:szCs w:val="21"/>
          <w:lang w:val="en-DE"/>
        </w:rPr>
        <w:t>comments</w:t>
      </w:r>
      <w:r w:rsidRPr="00C42D98">
        <w:rPr>
          <w:rFonts w:ascii="Arial" w:hAnsi="Arial" w:cs="Arial"/>
          <w:color w:val="4472C4" w:themeColor="accent1"/>
          <w:sz w:val="21"/>
          <w:szCs w:val="21"/>
          <w:lang w:val="en-DE"/>
        </w:rPr>
        <w:t xml:space="preserve"> </w:t>
      </w:r>
      <w:r w:rsidR="00A1171C">
        <w:rPr>
          <w:rFonts w:ascii="Arial" w:hAnsi="Arial" w:cs="Arial"/>
          <w:color w:val="4472C4" w:themeColor="accent1"/>
          <w:sz w:val="21"/>
          <w:szCs w:val="21"/>
          <w:lang w:val="en-DE"/>
        </w:rPr>
        <w:t xml:space="preserve">were </w:t>
      </w:r>
      <w:r w:rsidRPr="00C42D98">
        <w:rPr>
          <w:rFonts w:ascii="Arial" w:hAnsi="Arial" w:cs="Arial"/>
          <w:color w:val="4472C4" w:themeColor="accent1"/>
          <w:sz w:val="21"/>
          <w:szCs w:val="21"/>
          <w:lang w:val="en-DE"/>
        </w:rPr>
        <w:t>extremely helpful</w:t>
      </w:r>
      <w:r>
        <w:rPr>
          <w:rFonts w:ascii="Arial" w:hAnsi="Arial" w:cs="Arial"/>
          <w:color w:val="4472C4" w:themeColor="accent1"/>
          <w:sz w:val="21"/>
          <w:szCs w:val="21"/>
          <w:lang w:val="en-DE"/>
        </w:rPr>
        <w:t xml:space="preserve">. Over the last months, we have derived several </w:t>
      </w:r>
      <w:r w:rsidR="00A1171C">
        <w:rPr>
          <w:rFonts w:ascii="Arial" w:hAnsi="Arial" w:cs="Arial"/>
          <w:color w:val="4472C4" w:themeColor="accent1"/>
          <w:sz w:val="21"/>
          <w:szCs w:val="21"/>
          <w:lang w:val="en-DE"/>
        </w:rPr>
        <w:t xml:space="preserve">new </w:t>
      </w:r>
      <w:r>
        <w:rPr>
          <w:rFonts w:ascii="Arial" w:hAnsi="Arial" w:cs="Arial"/>
          <w:color w:val="4472C4" w:themeColor="accent1"/>
          <w:sz w:val="21"/>
          <w:szCs w:val="21"/>
          <w:lang w:val="en-DE"/>
        </w:rPr>
        <w:t>mathematical results, and</w:t>
      </w:r>
      <w:r w:rsidR="00A1171C">
        <w:rPr>
          <w:rFonts w:ascii="Arial" w:hAnsi="Arial" w:cs="Arial"/>
          <w:color w:val="4472C4" w:themeColor="accent1"/>
          <w:sz w:val="21"/>
          <w:szCs w:val="21"/>
          <w:lang w:val="en-DE"/>
        </w:rPr>
        <w:t xml:space="preserve"> we</w:t>
      </w:r>
      <w:r>
        <w:rPr>
          <w:rFonts w:ascii="Arial" w:hAnsi="Arial" w:cs="Arial"/>
          <w:color w:val="4472C4" w:themeColor="accent1"/>
          <w:sz w:val="21"/>
          <w:szCs w:val="21"/>
          <w:lang w:val="en-DE"/>
        </w:rPr>
        <w:t xml:space="preserve"> have run further simulations to address the</w:t>
      </w:r>
      <w:r w:rsidR="00A1171C">
        <w:rPr>
          <w:rFonts w:ascii="Arial" w:hAnsi="Arial" w:cs="Arial"/>
          <w:color w:val="4472C4" w:themeColor="accent1"/>
          <w:sz w:val="21"/>
          <w:szCs w:val="21"/>
          <w:lang w:val="en-DE"/>
        </w:rPr>
        <w:t>se</w:t>
      </w:r>
      <w:r>
        <w:rPr>
          <w:rFonts w:ascii="Arial" w:hAnsi="Arial" w:cs="Arial"/>
          <w:color w:val="4472C4" w:themeColor="accent1"/>
          <w:sz w:val="21"/>
          <w:szCs w:val="21"/>
          <w:lang w:val="en-DE"/>
        </w:rPr>
        <w:t xml:space="preserve"> comments. Please find all details in our response to the reviewers below. </w:t>
      </w:r>
    </w:p>
    <w:p w14:paraId="559C033E" w14:textId="77777777" w:rsidR="00C42D98" w:rsidRDefault="00C42D98" w:rsidP="00C42D98">
      <w:pPr>
        <w:spacing w:line="276" w:lineRule="auto"/>
        <w:jc w:val="both"/>
        <w:rPr>
          <w:rFonts w:ascii="Arial" w:hAnsi="Arial" w:cs="Arial"/>
          <w:sz w:val="21"/>
          <w:szCs w:val="21"/>
        </w:rPr>
      </w:pPr>
    </w:p>
    <w:p w14:paraId="5D353DE9" w14:textId="77777777" w:rsidR="00C42D98" w:rsidRPr="00C42D98" w:rsidRDefault="00C42D98" w:rsidP="00C42D98">
      <w:pPr>
        <w:spacing w:line="276" w:lineRule="auto"/>
        <w:jc w:val="both"/>
        <w:rPr>
          <w:rFonts w:ascii="Arial" w:hAnsi="Arial" w:cs="Arial"/>
          <w:sz w:val="21"/>
          <w:szCs w:val="21"/>
        </w:rPr>
      </w:pPr>
    </w:p>
    <w:p w14:paraId="5E94EC0F" w14:textId="77777777" w:rsidR="00255BCA" w:rsidRPr="00C42D98" w:rsidRDefault="00255BCA" w:rsidP="00C42D98">
      <w:pPr>
        <w:spacing w:line="276" w:lineRule="auto"/>
        <w:jc w:val="both"/>
        <w:rPr>
          <w:rFonts w:ascii="Arial" w:hAnsi="Arial" w:cs="Arial"/>
          <w:sz w:val="21"/>
          <w:szCs w:val="21"/>
          <w:u w:val="single"/>
        </w:rPr>
      </w:pPr>
      <w:r w:rsidRPr="00C42D98">
        <w:rPr>
          <w:rFonts w:ascii="Arial" w:hAnsi="Arial" w:cs="Arial"/>
          <w:sz w:val="21"/>
          <w:szCs w:val="21"/>
          <w:u w:val="single"/>
        </w:rPr>
        <w:t>Reviewer #1:</w:t>
      </w:r>
    </w:p>
    <w:p w14:paraId="1230E22E" w14:textId="77777777" w:rsidR="00255BCA" w:rsidRPr="00C42D98" w:rsidRDefault="00255BCA" w:rsidP="00C42D98">
      <w:pPr>
        <w:spacing w:line="276" w:lineRule="auto"/>
        <w:jc w:val="both"/>
        <w:rPr>
          <w:rFonts w:ascii="Arial" w:hAnsi="Arial" w:cs="Arial"/>
          <w:sz w:val="21"/>
          <w:szCs w:val="21"/>
        </w:rPr>
      </w:pPr>
    </w:p>
    <w:p w14:paraId="7861B34F"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Suitable </w:t>
      </w:r>
      <w:proofErr w:type="gramStart"/>
      <w:r w:rsidRPr="00C42D98">
        <w:rPr>
          <w:rFonts w:ascii="Arial" w:hAnsi="Arial" w:cs="Arial"/>
          <w:sz w:val="21"/>
          <w:szCs w:val="21"/>
        </w:rPr>
        <w:t>Quality?:</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5728CB2B"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Sufficient General </w:t>
      </w:r>
      <w:proofErr w:type="gramStart"/>
      <w:r w:rsidRPr="00C42D98">
        <w:rPr>
          <w:rFonts w:ascii="Arial" w:hAnsi="Arial" w:cs="Arial"/>
          <w:sz w:val="21"/>
          <w:szCs w:val="21"/>
        </w:rPr>
        <w:t>Interest?:</w:t>
      </w:r>
      <w:proofErr w:type="gramEnd"/>
      <w:r w:rsidR="00C42D98" w:rsidRPr="00C42D98">
        <w:rPr>
          <w:rFonts w:ascii="Arial" w:hAnsi="Arial" w:cs="Arial"/>
          <w:sz w:val="21"/>
          <w:szCs w:val="21"/>
        </w:rPr>
        <w:t xml:space="preserve"> </w:t>
      </w:r>
      <w:r w:rsidRPr="00C42D98">
        <w:rPr>
          <w:rFonts w:ascii="Arial" w:hAnsi="Arial" w:cs="Arial"/>
          <w:sz w:val="21"/>
          <w:szCs w:val="21"/>
        </w:rPr>
        <w:t>No</w:t>
      </w:r>
    </w:p>
    <w:p w14:paraId="530718FF"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Conclusions </w:t>
      </w:r>
      <w:proofErr w:type="gramStart"/>
      <w:r w:rsidRPr="00C42D98">
        <w:rPr>
          <w:rFonts w:ascii="Arial" w:hAnsi="Arial" w:cs="Arial"/>
          <w:sz w:val="21"/>
          <w:szCs w:val="21"/>
        </w:rPr>
        <w:t>Justified?:</w:t>
      </w:r>
      <w:proofErr w:type="gramEnd"/>
      <w:r w:rsidR="00C42D98" w:rsidRPr="00C42D98">
        <w:rPr>
          <w:rFonts w:ascii="Arial" w:hAnsi="Arial" w:cs="Arial"/>
          <w:sz w:val="21"/>
          <w:szCs w:val="21"/>
        </w:rPr>
        <w:t xml:space="preserve"> </w:t>
      </w:r>
      <w:r w:rsidRPr="00C42D98">
        <w:rPr>
          <w:rFonts w:ascii="Arial" w:hAnsi="Arial" w:cs="Arial"/>
          <w:sz w:val="21"/>
          <w:szCs w:val="21"/>
        </w:rPr>
        <w:t>No</w:t>
      </w:r>
    </w:p>
    <w:p w14:paraId="5256C973"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Clearly </w:t>
      </w:r>
      <w:proofErr w:type="gramStart"/>
      <w:r w:rsidRPr="00C42D98">
        <w:rPr>
          <w:rFonts w:ascii="Arial" w:hAnsi="Arial" w:cs="Arial"/>
          <w:sz w:val="21"/>
          <w:szCs w:val="21"/>
        </w:rPr>
        <w:t>Written?:</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667B204F"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Procedures </w:t>
      </w:r>
      <w:proofErr w:type="gramStart"/>
      <w:r w:rsidRPr="00C42D98">
        <w:rPr>
          <w:rFonts w:ascii="Arial" w:hAnsi="Arial" w:cs="Arial"/>
          <w:sz w:val="21"/>
          <w:szCs w:val="21"/>
        </w:rPr>
        <w:t>Described?: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1C93673E"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Supplemental Material </w:t>
      </w:r>
      <w:proofErr w:type="gramStart"/>
      <w:r w:rsidRPr="00C42D98">
        <w:rPr>
          <w:rFonts w:ascii="Arial" w:hAnsi="Arial" w:cs="Arial"/>
          <w:sz w:val="21"/>
          <w:szCs w:val="21"/>
        </w:rPr>
        <w:t>Warranted?: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5DEC889E" w14:textId="77777777" w:rsidR="00255BCA" w:rsidRPr="00C42D98" w:rsidRDefault="00255BCA" w:rsidP="00C42D98">
      <w:pPr>
        <w:spacing w:line="276" w:lineRule="auto"/>
        <w:jc w:val="both"/>
        <w:rPr>
          <w:rFonts w:ascii="Arial" w:hAnsi="Arial" w:cs="Arial"/>
          <w:sz w:val="21"/>
          <w:szCs w:val="21"/>
        </w:rPr>
      </w:pPr>
    </w:p>
    <w:p w14:paraId="56420018"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Comments:</w:t>
      </w:r>
    </w:p>
    <w:p w14:paraId="3D0A8BBC"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lastRenderedPageBreak/>
        <w:t xml:space="preserve">This paper introduces new formal results for reactive with longer memories based on a novel algorithm to identify partner strategies in the repeated </w:t>
      </w:r>
      <w:proofErr w:type="gramStart"/>
      <w:r w:rsidRPr="00C42D98">
        <w:rPr>
          <w:rFonts w:ascii="Arial" w:hAnsi="Arial" w:cs="Arial"/>
          <w:sz w:val="21"/>
          <w:szCs w:val="21"/>
        </w:rPr>
        <w:t>prisoners</w:t>
      </w:r>
      <w:proofErr w:type="gramEnd"/>
      <w:r w:rsidRPr="00C42D98">
        <w:rPr>
          <w:rFonts w:ascii="Arial" w:hAnsi="Arial" w:cs="Arial"/>
          <w:sz w:val="21"/>
          <w:szCs w:val="21"/>
        </w:rPr>
        <w:t xml:space="preserve"> dilemma. Reactive strategies are a less complex subset of automata strategies that only condition on the co-player's last moves rather than conditioning both players' moves (e.g. Tit-for-Tat is a reactive strategy but Win-Stay-Lose-Shift is not). Prior work has mostly focused on strategies with short memory, but it is possible in practice that this is insufficient to cover the kinds of strategies used by people. This paper aims to close this gap by creating an algorithm that lets them tractably analyze reactive strategies with longer memories.</w:t>
      </w:r>
    </w:p>
    <w:p w14:paraId="589F7E2B" w14:textId="77777777" w:rsidR="00255BCA" w:rsidRPr="00C42D98" w:rsidRDefault="00255BCA" w:rsidP="00C42D98">
      <w:pPr>
        <w:spacing w:line="276" w:lineRule="auto"/>
        <w:jc w:val="both"/>
        <w:rPr>
          <w:rFonts w:ascii="Arial" w:hAnsi="Arial" w:cs="Arial"/>
          <w:sz w:val="21"/>
          <w:szCs w:val="21"/>
        </w:rPr>
      </w:pPr>
    </w:p>
    <w:p w14:paraId="79B80D69"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The author's key insight is that for any opponent's reactive strategy, there is an associated self-reactive strategy that yields the same payoffs. They build on this insight to find tractable conditions for testing whether a reactive-n strategy is a partner strategy (cooperative equilibrium strategy). The number of conditions seems to grow exponentially with the size of the memory, but the authors claim these conditions boil down to reducing the cooperation rate proportional to the number of defections in the memory. Finally, the formalism is applied to reactive-n counting strategies, which are a subset of reactive-n strategies, and the formalism is tested empirically.</w:t>
      </w:r>
    </w:p>
    <w:p w14:paraId="24E77486" w14:textId="77777777" w:rsidR="00255BCA" w:rsidRPr="00C42D98" w:rsidRDefault="00255BCA" w:rsidP="00C42D98">
      <w:pPr>
        <w:spacing w:line="276" w:lineRule="auto"/>
        <w:jc w:val="both"/>
        <w:rPr>
          <w:rFonts w:ascii="Arial" w:hAnsi="Arial" w:cs="Arial"/>
          <w:sz w:val="21"/>
          <w:szCs w:val="21"/>
        </w:rPr>
      </w:pPr>
    </w:p>
    <w:p w14:paraId="5E6E0A6D" w14:textId="77777777" w:rsidR="00255BCA" w:rsidRDefault="00255BCA" w:rsidP="00C42D98">
      <w:pPr>
        <w:spacing w:line="276" w:lineRule="auto"/>
        <w:jc w:val="both"/>
        <w:rPr>
          <w:rFonts w:ascii="Arial" w:hAnsi="Arial" w:cs="Arial"/>
          <w:sz w:val="21"/>
          <w:szCs w:val="21"/>
        </w:rPr>
      </w:pPr>
      <w:r w:rsidRPr="00C42D98">
        <w:rPr>
          <w:rFonts w:ascii="Arial" w:hAnsi="Arial" w:cs="Arial"/>
          <w:sz w:val="21"/>
          <w:szCs w:val="21"/>
        </w:rPr>
        <w:t>Overall, I think this is interesting work that may move the field forward. However, I have some significant concerns and reservations about the implications of these analyses and the conclusions that can be drawn, which currently discount the impact this work might have:</w:t>
      </w:r>
    </w:p>
    <w:p w14:paraId="3E92D7F5" w14:textId="77777777" w:rsidR="00C42D98" w:rsidRDefault="00C42D98" w:rsidP="00C42D98">
      <w:pPr>
        <w:spacing w:line="276" w:lineRule="auto"/>
        <w:jc w:val="both"/>
        <w:rPr>
          <w:rFonts w:ascii="Arial" w:hAnsi="Arial" w:cs="Arial"/>
          <w:sz w:val="21"/>
          <w:szCs w:val="21"/>
        </w:rPr>
      </w:pPr>
    </w:p>
    <w:p w14:paraId="22739C1C" w14:textId="77777777" w:rsidR="00C42D98" w:rsidRPr="00206C1D" w:rsidRDefault="00C42D98" w:rsidP="00C42D98">
      <w:pPr>
        <w:spacing w:line="276" w:lineRule="auto"/>
        <w:jc w:val="both"/>
        <w:rPr>
          <w:rFonts w:ascii="Arial" w:hAnsi="Arial" w:cs="Arial"/>
          <w:color w:val="4472C4" w:themeColor="accent1"/>
          <w:sz w:val="21"/>
          <w:szCs w:val="21"/>
        </w:rPr>
      </w:pPr>
      <w:r w:rsidRPr="00206C1D">
        <w:rPr>
          <w:rFonts w:ascii="Arial" w:hAnsi="Arial" w:cs="Arial"/>
          <w:b/>
          <w:bCs/>
          <w:color w:val="4472C4" w:themeColor="accent1"/>
          <w:sz w:val="21"/>
          <w:szCs w:val="21"/>
        </w:rPr>
        <w:t>Reply:</w:t>
      </w:r>
      <w:r w:rsidRPr="00206C1D">
        <w:rPr>
          <w:rFonts w:ascii="Arial" w:hAnsi="Arial" w:cs="Arial"/>
          <w:color w:val="4472C4" w:themeColor="accent1"/>
          <w:sz w:val="21"/>
          <w:szCs w:val="21"/>
        </w:rPr>
        <w:t xml:space="preserve"> Thank you for carefully reading our manuscript</w:t>
      </w:r>
      <w:r w:rsidR="00206C1D" w:rsidRPr="00206C1D">
        <w:rPr>
          <w:rFonts w:ascii="Arial" w:hAnsi="Arial" w:cs="Arial"/>
          <w:color w:val="4472C4" w:themeColor="accent1"/>
          <w:sz w:val="21"/>
          <w:szCs w:val="21"/>
        </w:rPr>
        <w:t xml:space="preserve">, and for the constructive feedback below. </w:t>
      </w:r>
    </w:p>
    <w:p w14:paraId="4838AA4D" w14:textId="77777777" w:rsidR="00255BCA" w:rsidRPr="00C42D98" w:rsidRDefault="00255BCA" w:rsidP="00C42D98">
      <w:pPr>
        <w:spacing w:line="276" w:lineRule="auto"/>
        <w:jc w:val="both"/>
        <w:rPr>
          <w:rFonts w:ascii="Arial" w:hAnsi="Arial" w:cs="Arial"/>
          <w:sz w:val="21"/>
          <w:szCs w:val="21"/>
        </w:rPr>
      </w:pPr>
    </w:p>
    <w:p w14:paraId="40EA146E" w14:textId="77777777" w:rsidR="00255BCA" w:rsidRDefault="00255BCA" w:rsidP="00C42D98">
      <w:pPr>
        <w:spacing w:line="276" w:lineRule="auto"/>
        <w:jc w:val="both"/>
        <w:rPr>
          <w:rFonts w:ascii="Arial" w:hAnsi="Arial" w:cs="Arial"/>
          <w:sz w:val="21"/>
          <w:szCs w:val="21"/>
        </w:rPr>
      </w:pPr>
      <w:r w:rsidRPr="00C42D98">
        <w:rPr>
          <w:rFonts w:ascii="Arial" w:hAnsi="Arial" w:cs="Arial"/>
          <w:sz w:val="21"/>
          <w:szCs w:val="21"/>
        </w:rPr>
        <w:t>First, the authors make some strong claims about the value of memory when comparing reactive-n and reactive-n counting strategies. However, this comparison seems to be made by naively mapping the variable n as a notion of memory. The reactive-n counting strategy only need to represent a single number and increment / decrement that number based on whether they experience a defection or cooperation. To be more concrete, a reactive-256 strategy will require 256 bits of memory, while a reactive-256 counting strategy only requires 8 bits of memory. This is one of the key results in the paper, taking about 1/4 the length of the abstract - either this notion must be refined, or the paper does not support one of its key claims.</w:t>
      </w:r>
    </w:p>
    <w:p w14:paraId="6F1E8C3C" w14:textId="77777777" w:rsidR="00AB062A" w:rsidRDefault="00AB062A" w:rsidP="00C42D98">
      <w:pPr>
        <w:spacing w:line="276" w:lineRule="auto"/>
        <w:jc w:val="both"/>
        <w:rPr>
          <w:rFonts w:ascii="Arial" w:hAnsi="Arial" w:cs="Arial"/>
          <w:sz w:val="21"/>
          <w:szCs w:val="21"/>
        </w:rPr>
      </w:pPr>
    </w:p>
    <w:p w14:paraId="01F6D68E" w14:textId="77777777" w:rsidR="001C57D3" w:rsidRPr="001C57D3" w:rsidRDefault="00AB062A" w:rsidP="00C42D98">
      <w:pPr>
        <w:spacing w:line="276" w:lineRule="auto"/>
        <w:jc w:val="both"/>
        <w:rPr>
          <w:rFonts w:ascii="Arial" w:hAnsi="Arial" w:cs="Arial"/>
          <w:color w:val="4472C4" w:themeColor="accent1"/>
          <w:sz w:val="21"/>
          <w:szCs w:val="21"/>
        </w:rPr>
      </w:pPr>
      <w:r w:rsidRPr="001C57D3">
        <w:rPr>
          <w:rFonts w:ascii="Arial" w:hAnsi="Arial" w:cs="Arial"/>
          <w:b/>
          <w:bCs/>
          <w:color w:val="4472C4" w:themeColor="accent1"/>
          <w:sz w:val="21"/>
          <w:szCs w:val="21"/>
        </w:rPr>
        <w:t>Reply:</w:t>
      </w:r>
      <w:r w:rsidRPr="001C57D3">
        <w:rPr>
          <w:rFonts w:ascii="Arial" w:hAnsi="Arial" w:cs="Arial"/>
          <w:color w:val="4472C4" w:themeColor="accent1"/>
          <w:sz w:val="21"/>
          <w:szCs w:val="21"/>
        </w:rPr>
        <w:t xml:space="preserve"> Thank you for this </w:t>
      </w:r>
      <w:r w:rsidR="00A1171C">
        <w:rPr>
          <w:rFonts w:ascii="Arial" w:hAnsi="Arial" w:cs="Arial"/>
          <w:color w:val="4472C4" w:themeColor="accent1"/>
          <w:sz w:val="21"/>
          <w:szCs w:val="21"/>
        </w:rPr>
        <w:t>helpful</w:t>
      </w:r>
      <w:r w:rsidR="00274908">
        <w:rPr>
          <w:rFonts w:ascii="Arial" w:hAnsi="Arial" w:cs="Arial"/>
          <w:color w:val="4472C4" w:themeColor="accent1"/>
          <w:sz w:val="21"/>
          <w:szCs w:val="21"/>
        </w:rPr>
        <w:t xml:space="preserve"> </w:t>
      </w:r>
      <w:r w:rsidRPr="001C57D3">
        <w:rPr>
          <w:rFonts w:ascii="Arial" w:hAnsi="Arial" w:cs="Arial"/>
          <w:color w:val="4472C4" w:themeColor="accent1"/>
          <w:sz w:val="21"/>
          <w:szCs w:val="21"/>
        </w:rPr>
        <w:t>feedback</w:t>
      </w:r>
      <w:r w:rsidR="00274908">
        <w:rPr>
          <w:rFonts w:ascii="Arial" w:hAnsi="Arial" w:cs="Arial"/>
          <w:color w:val="4472C4" w:themeColor="accent1"/>
          <w:sz w:val="21"/>
          <w:szCs w:val="21"/>
        </w:rPr>
        <w:t>. I</w:t>
      </w:r>
      <w:r w:rsidRPr="001C57D3">
        <w:rPr>
          <w:rFonts w:ascii="Arial" w:hAnsi="Arial" w:cs="Arial"/>
          <w:color w:val="4472C4" w:themeColor="accent1"/>
          <w:sz w:val="21"/>
          <w:szCs w:val="21"/>
        </w:rPr>
        <w:t xml:space="preserve">t seems to us the reviewer raises two concerns. </w:t>
      </w:r>
    </w:p>
    <w:p w14:paraId="7591C9B1" w14:textId="77777777" w:rsidR="001C57D3" w:rsidRPr="001C57D3" w:rsidRDefault="001C57D3" w:rsidP="00C42D98">
      <w:pPr>
        <w:spacing w:line="276" w:lineRule="auto"/>
        <w:jc w:val="both"/>
        <w:rPr>
          <w:rFonts w:ascii="Arial" w:hAnsi="Arial" w:cs="Arial"/>
          <w:color w:val="4472C4" w:themeColor="accent1"/>
          <w:sz w:val="21"/>
          <w:szCs w:val="21"/>
        </w:rPr>
      </w:pPr>
    </w:p>
    <w:p w14:paraId="74F38FC6" w14:textId="77777777" w:rsidR="00255BCA" w:rsidRDefault="00AB062A" w:rsidP="00C42D98">
      <w:pPr>
        <w:spacing w:line="276" w:lineRule="auto"/>
        <w:jc w:val="both"/>
        <w:rPr>
          <w:rFonts w:ascii="Arial" w:hAnsi="Arial" w:cs="Arial"/>
          <w:color w:val="4472C4" w:themeColor="accent1"/>
          <w:sz w:val="21"/>
          <w:szCs w:val="21"/>
        </w:rPr>
      </w:pPr>
      <w:r w:rsidRPr="001C57D3">
        <w:rPr>
          <w:rFonts w:ascii="Arial" w:hAnsi="Arial" w:cs="Arial"/>
          <w:color w:val="4472C4" w:themeColor="accent1"/>
          <w:sz w:val="21"/>
          <w:szCs w:val="21"/>
        </w:rPr>
        <w:t>First, the reviewer argues that when we compare reactive-</w:t>
      </w:r>
      <w:r w:rsidRPr="001C57D3">
        <w:rPr>
          <w:rFonts w:ascii="Arial" w:hAnsi="Arial" w:cs="Arial"/>
          <w:i/>
          <w:iCs/>
          <w:color w:val="4472C4" w:themeColor="accent1"/>
          <w:sz w:val="21"/>
          <w:szCs w:val="21"/>
        </w:rPr>
        <w:t>n</w:t>
      </w:r>
      <w:r w:rsidRPr="001C57D3">
        <w:rPr>
          <w:rFonts w:ascii="Arial" w:hAnsi="Arial" w:cs="Arial"/>
          <w:color w:val="4472C4" w:themeColor="accent1"/>
          <w:sz w:val="21"/>
          <w:szCs w:val="21"/>
        </w:rPr>
        <w:t xml:space="preserve"> and reactive-</w:t>
      </w:r>
      <w:r w:rsidRPr="001C57D3">
        <w:rPr>
          <w:rFonts w:ascii="Arial" w:hAnsi="Arial" w:cs="Arial"/>
          <w:i/>
          <w:iCs/>
          <w:color w:val="4472C4" w:themeColor="accent1"/>
          <w:sz w:val="21"/>
          <w:szCs w:val="21"/>
        </w:rPr>
        <w:t>n</w:t>
      </w:r>
      <w:r w:rsidRPr="001C57D3">
        <w:rPr>
          <w:rFonts w:ascii="Arial" w:hAnsi="Arial" w:cs="Arial"/>
          <w:color w:val="4472C4" w:themeColor="accent1"/>
          <w:sz w:val="21"/>
          <w:szCs w:val="21"/>
        </w:rPr>
        <w:t xml:space="preserve"> counting strategies, the variable </w:t>
      </w:r>
      <w:r w:rsidRPr="001C57D3">
        <w:rPr>
          <w:rFonts w:ascii="Arial" w:hAnsi="Arial" w:cs="Arial"/>
          <w:i/>
          <w:iCs/>
          <w:color w:val="4472C4" w:themeColor="accent1"/>
          <w:sz w:val="21"/>
          <w:szCs w:val="21"/>
        </w:rPr>
        <w:t>n</w:t>
      </w:r>
      <w:r w:rsidRPr="001C57D3">
        <w:rPr>
          <w:rFonts w:ascii="Arial" w:hAnsi="Arial" w:cs="Arial"/>
          <w:color w:val="4472C4" w:themeColor="accent1"/>
          <w:sz w:val="21"/>
          <w:szCs w:val="21"/>
        </w:rPr>
        <w:t xml:space="preserve"> might not</w:t>
      </w:r>
      <w:r w:rsidR="005E5A6F">
        <w:rPr>
          <w:rFonts w:ascii="Arial" w:hAnsi="Arial" w:cs="Arial"/>
          <w:color w:val="4472C4" w:themeColor="accent1"/>
          <w:sz w:val="21"/>
          <w:szCs w:val="21"/>
        </w:rPr>
        <w:t xml:space="preserve"> properly</w:t>
      </w:r>
      <w:r w:rsidRPr="001C57D3">
        <w:rPr>
          <w:rFonts w:ascii="Arial" w:hAnsi="Arial" w:cs="Arial"/>
          <w:color w:val="4472C4" w:themeColor="accent1"/>
          <w:sz w:val="21"/>
          <w:szCs w:val="21"/>
        </w:rPr>
        <w:t xml:space="preserve"> reflect the true memory requirements of a strategy. After all, to represent a reactive-25</w:t>
      </w:r>
      <w:r w:rsidR="001C57D3">
        <w:rPr>
          <w:rFonts w:ascii="Arial" w:hAnsi="Arial" w:cs="Arial"/>
          <w:color w:val="4472C4" w:themeColor="accent1"/>
          <w:sz w:val="21"/>
          <w:szCs w:val="21"/>
        </w:rPr>
        <w:t>6</w:t>
      </w:r>
      <w:r w:rsidRPr="001C57D3">
        <w:rPr>
          <w:rFonts w:ascii="Arial" w:hAnsi="Arial" w:cs="Arial"/>
          <w:color w:val="4472C4" w:themeColor="accent1"/>
          <w:sz w:val="21"/>
          <w:szCs w:val="21"/>
        </w:rPr>
        <w:t xml:space="preserve"> strategy, a player indeed needs to memorize the exact sequence of the co-player’s past 25</w:t>
      </w:r>
      <w:r w:rsidR="001C57D3">
        <w:rPr>
          <w:rFonts w:ascii="Arial" w:hAnsi="Arial" w:cs="Arial"/>
          <w:color w:val="4472C4" w:themeColor="accent1"/>
          <w:sz w:val="21"/>
          <w:szCs w:val="21"/>
        </w:rPr>
        <w:t>6</w:t>
      </w:r>
      <w:r w:rsidRPr="001C57D3">
        <w:rPr>
          <w:rFonts w:ascii="Arial" w:hAnsi="Arial" w:cs="Arial"/>
          <w:color w:val="4472C4" w:themeColor="accent1"/>
          <w:sz w:val="21"/>
          <w:szCs w:val="21"/>
        </w:rPr>
        <w:t xml:space="preserve"> decisions (for example, the sequence CCDCCC…D</w:t>
      </w:r>
      <w:r w:rsidR="00274908">
        <w:rPr>
          <w:rFonts w:ascii="Arial" w:hAnsi="Arial" w:cs="Arial"/>
          <w:color w:val="4472C4" w:themeColor="accent1"/>
          <w:sz w:val="21"/>
          <w:szCs w:val="21"/>
        </w:rPr>
        <w:t>C</w:t>
      </w:r>
      <w:r w:rsidRPr="001C57D3">
        <w:rPr>
          <w:rFonts w:ascii="Arial" w:hAnsi="Arial" w:cs="Arial"/>
          <w:color w:val="4472C4" w:themeColor="accent1"/>
          <w:sz w:val="21"/>
          <w:szCs w:val="21"/>
        </w:rPr>
        <w:t>D</w:t>
      </w:r>
      <w:r w:rsidR="00274908">
        <w:rPr>
          <w:rFonts w:ascii="Arial" w:hAnsi="Arial" w:cs="Arial"/>
          <w:color w:val="4472C4" w:themeColor="accent1"/>
          <w:sz w:val="21"/>
          <w:szCs w:val="21"/>
        </w:rPr>
        <w:t>, a string with 256 bits</w:t>
      </w:r>
      <w:r w:rsidRPr="001C57D3">
        <w:rPr>
          <w:rFonts w:ascii="Arial" w:hAnsi="Arial" w:cs="Arial"/>
          <w:color w:val="4472C4" w:themeColor="accent1"/>
          <w:sz w:val="21"/>
          <w:szCs w:val="21"/>
        </w:rPr>
        <w:t>). On the other hand, a reactive-25</w:t>
      </w:r>
      <w:r w:rsidR="001C57D3">
        <w:rPr>
          <w:rFonts w:ascii="Arial" w:hAnsi="Arial" w:cs="Arial"/>
          <w:color w:val="4472C4" w:themeColor="accent1"/>
          <w:sz w:val="21"/>
          <w:szCs w:val="21"/>
        </w:rPr>
        <w:t>6</w:t>
      </w:r>
      <w:r w:rsidRPr="001C57D3">
        <w:rPr>
          <w:rFonts w:ascii="Arial" w:hAnsi="Arial" w:cs="Arial"/>
          <w:color w:val="4472C4" w:themeColor="accent1"/>
          <w:sz w:val="21"/>
          <w:szCs w:val="21"/>
        </w:rPr>
        <w:t xml:space="preserve"> counting strategy only reacts to </w:t>
      </w:r>
      <w:r w:rsidR="005E79ED">
        <w:rPr>
          <w:rFonts w:ascii="Arial" w:hAnsi="Arial" w:cs="Arial"/>
          <w:color w:val="4472C4" w:themeColor="accent1"/>
          <w:sz w:val="21"/>
          <w:szCs w:val="21"/>
        </w:rPr>
        <w:t>how</w:t>
      </w:r>
      <w:r w:rsidRPr="001C57D3">
        <w:rPr>
          <w:rFonts w:ascii="Arial" w:hAnsi="Arial" w:cs="Arial"/>
          <w:color w:val="4472C4" w:themeColor="accent1"/>
          <w:sz w:val="21"/>
          <w:szCs w:val="21"/>
        </w:rPr>
        <w:t xml:space="preserve"> often the co-player cooperated during the last 256 rounds. This </w:t>
      </w:r>
      <w:r w:rsidR="005E79ED">
        <w:rPr>
          <w:rFonts w:ascii="Arial" w:hAnsi="Arial" w:cs="Arial"/>
          <w:color w:val="4472C4" w:themeColor="accent1"/>
          <w:sz w:val="21"/>
          <w:szCs w:val="21"/>
        </w:rPr>
        <w:t xml:space="preserve">is a </w:t>
      </w:r>
      <w:r w:rsidRPr="001C57D3">
        <w:rPr>
          <w:rFonts w:ascii="Arial" w:hAnsi="Arial" w:cs="Arial"/>
          <w:color w:val="4472C4" w:themeColor="accent1"/>
          <w:sz w:val="21"/>
          <w:szCs w:val="21"/>
        </w:rPr>
        <w:t xml:space="preserve">number between 0 and 256. </w:t>
      </w:r>
      <w:r w:rsidR="005E79ED">
        <w:rPr>
          <w:rFonts w:ascii="Arial" w:hAnsi="Arial" w:cs="Arial"/>
          <w:color w:val="4472C4" w:themeColor="accent1"/>
          <w:sz w:val="21"/>
          <w:szCs w:val="21"/>
        </w:rPr>
        <w:t>I</w:t>
      </w:r>
      <w:r w:rsidRPr="001C57D3">
        <w:rPr>
          <w:rFonts w:ascii="Arial" w:hAnsi="Arial" w:cs="Arial"/>
          <w:color w:val="4472C4" w:themeColor="accent1"/>
          <w:sz w:val="21"/>
          <w:szCs w:val="21"/>
        </w:rPr>
        <w:t>f we represent this number in binary</w:t>
      </w:r>
      <w:r w:rsidR="001C57D3" w:rsidRPr="001C57D3">
        <w:rPr>
          <w:rFonts w:ascii="Arial" w:hAnsi="Arial" w:cs="Arial"/>
          <w:color w:val="4472C4" w:themeColor="accent1"/>
          <w:sz w:val="21"/>
          <w:szCs w:val="21"/>
        </w:rPr>
        <w:t xml:space="preserve"> notation, this information only takes 8 bits</w:t>
      </w:r>
      <w:r w:rsidR="00274908">
        <w:rPr>
          <w:rFonts w:ascii="Arial" w:hAnsi="Arial" w:cs="Arial"/>
          <w:color w:val="4472C4" w:themeColor="accent1"/>
          <w:sz w:val="21"/>
          <w:szCs w:val="21"/>
        </w:rPr>
        <w:t>.</w:t>
      </w:r>
      <w:r w:rsidR="001C57D3" w:rsidRPr="001C57D3">
        <w:rPr>
          <w:rFonts w:ascii="Arial" w:hAnsi="Arial" w:cs="Arial"/>
          <w:color w:val="4472C4" w:themeColor="accent1"/>
          <w:sz w:val="21"/>
          <w:szCs w:val="21"/>
        </w:rPr>
        <w:t xml:space="preserve"> (</w:t>
      </w:r>
      <w:r w:rsidR="005E5A6F">
        <w:rPr>
          <w:rFonts w:ascii="Arial" w:hAnsi="Arial" w:cs="Arial"/>
          <w:color w:val="4472C4" w:themeColor="accent1"/>
          <w:sz w:val="21"/>
          <w:szCs w:val="21"/>
        </w:rPr>
        <w:t>Perhaps m</w:t>
      </w:r>
      <w:r w:rsidR="00274908">
        <w:rPr>
          <w:rFonts w:ascii="Arial" w:hAnsi="Arial" w:cs="Arial"/>
          <w:color w:val="4472C4" w:themeColor="accent1"/>
          <w:sz w:val="21"/>
          <w:szCs w:val="21"/>
        </w:rPr>
        <w:t>ore precisely</w:t>
      </w:r>
      <w:r w:rsidR="001C57D3" w:rsidRPr="001C57D3">
        <w:rPr>
          <w:rFonts w:ascii="Arial" w:hAnsi="Arial" w:cs="Arial"/>
          <w:color w:val="4472C4" w:themeColor="accent1"/>
          <w:sz w:val="21"/>
          <w:szCs w:val="21"/>
        </w:rPr>
        <w:t xml:space="preserve">, it takes 9 bits because there are 257 integers </w:t>
      </w:r>
      <w:r w:rsidR="001C57D3">
        <w:rPr>
          <w:rFonts w:ascii="Arial" w:hAnsi="Arial" w:cs="Arial"/>
          <w:color w:val="4472C4" w:themeColor="accent1"/>
          <w:sz w:val="21"/>
          <w:szCs w:val="21"/>
        </w:rPr>
        <w:t>between 0 and 256</w:t>
      </w:r>
      <w:r w:rsidR="005E79ED">
        <w:rPr>
          <w:rFonts w:ascii="Arial" w:hAnsi="Arial" w:cs="Arial"/>
          <w:color w:val="4472C4" w:themeColor="accent1"/>
          <w:sz w:val="21"/>
          <w:szCs w:val="21"/>
        </w:rPr>
        <w:t>; b</w:t>
      </w:r>
      <w:r w:rsidR="001C57D3">
        <w:rPr>
          <w:rFonts w:ascii="Arial" w:hAnsi="Arial" w:cs="Arial"/>
          <w:color w:val="4472C4" w:themeColor="accent1"/>
          <w:sz w:val="21"/>
          <w:szCs w:val="21"/>
        </w:rPr>
        <w:t>ut obviously that does not diminish the argument</w:t>
      </w:r>
      <w:r w:rsidR="00274908">
        <w:rPr>
          <w:rFonts w:ascii="Arial" w:hAnsi="Arial" w:cs="Arial"/>
          <w:color w:val="4472C4" w:themeColor="accent1"/>
          <w:sz w:val="21"/>
          <w:szCs w:val="21"/>
        </w:rPr>
        <w:t xml:space="preserve"> in any way</w:t>
      </w:r>
      <w:r w:rsidR="001C57D3">
        <w:rPr>
          <w:rFonts w:ascii="Arial" w:hAnsi="Arial" w:cs="Arial"/>
          <w:color w:val="4472C4" w:themeColor="accent1"/>
          <w:sz w:val="21"/>
          <w:szCs w:val="21"/>
        </w:rPr>
        <w:t xml:space="preserve">). </w:t>
      </w:r>
      <w:proofErr w:type="gramStart"/>
      <w:r w:rsidR="005E79ED">
        <w:rPr>
          <w:rFonts w:ascii="Arial" w:hAnsi="Arial" w:cs="Arial"/>
          <w:color w:val="4472C4" w:themeColor="accent1"/>
          <w:sz w:val="21"/>
          <w:szCs w:val="21"/>
        </w:rPr>
        <w:t>So</w:t>
      </w:r>
      <w:proofErr w:type="gramEnd"/>
      <w:r w:rsidR="005E79ED">
        <w:rPr>
          <w:rFonts w:ascii="Arial" w:hAnsi="Arial" w:cs="Arial"/>
          <w:color w:val="4472C4" w:themeColor="accent1"/>
          <w:sz w:val="21"/>
          <w:szCs w:val="21"/>
        </w:rPr>
        <w:t xml:space="preserve"> this observation suggests that the memory requirements for a reactive-</w:t>
      </w:r>
      <w:r w:rsidR="005E79ED" w:rsidRPr="005E79ED">
        <w:rPr>
          <w:rFonts w:ascii="Arial" w:hAnsi="Arial" w:cs="Arial"/>
          <w:i/>
          <w:iCs/>
          <w:color w:val="4472C4" w:themeColor="accent1"/>
          <w:sz w:val="21"/>
          <w:szCs w:val="21"/>
        </w:rPr>
        <w:t>n</w:t>
      </w:r>
      <w:r w:rsidR="005E79ED">
        <w:rPr>
          <w:rFonts w:ascii="Arial" w:hAnsi="Arial" w:cs="Arial"/>
          <w:color w:val="4472C4" w:themeColor="accent1"/>
          <w:sz w:val="21"/>
          <w:szCs w:val="21"/>
        </w:rPr>
        <w:t xml:space="preserve"> counting strategy are far less stringent than for a reactive-</w:t>
      </w:r>
      <w:r w:rsidR="005E79ED" w:rsidRPr="005E79ED">
        <w:rPr>
          <w:rFonts w:ascii="Arial" w:hAnsi="Arial" w:cs="Arial"/>
          <w:i/>
          <w:iCs/>
          <w:color w:val="4472C4" w:themeColor="accent1"/>
          <w:sz w:val="21"/>
          <w:szCs w:val="21"/>
        </w:rPr>
        <w:t xml:space="preserve">n </w:t>
      </w:r>
      <w:r w:rsidR="005E79ED">
        <w:rPr>
          <w:rFonts w:ascii="Arial" w:hAnsi="Arial" w:cs="Arial"/>
          <w:color w:val="4472C4" w:themeColor="accent1"/>
          <w:sz w:val="21"/>
          <w:szCs w:val="21"/>
        </w:rPr>
        <w:t xml:space="preserve">strategy. </w:t>
      </w:r>
    </w:p>
    <w:p w14:paraId="3EDF953E" w14:textId="77777777" w:rsidR="00274908" w:rsidRDefault="00274908" w:rsidP="00C42D98">
      <w:pPr>
        <w:spacing w:line="276" w:lineRule="auto"/>
        <w:jc w:val="both"/>
        <w:rPr>
          <w:rFonts w:ascii="Arial" w:hAnsi="Arial" w:cs="Arial"/>
          <w:color w:val="4472C4" w:themeColor="accent1"/>
          <w:sz w:val="21"/>
          <w:szCs w:val="21"/>
        </w:rPr>
      </w:pPr>
    </w:p>
    <w:p w14:paraId="226D3E2C" w14:textId="77777777" w:rsidR="00274908" w:rsidRPr="001C57D3" w:rsidRDefault="00A1171C" w:rsidP="00A5476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We </w:t>
      </w:r>
      <w:r w:rsidR="005E79ED">
        <w:rPr>
          <w:rFonts w:ascii="Arial" w:hAnsi="Arial" w:cs="Arial"/>
          <w:color w:val="4472C4" w:themeColor="accent1"/>
          <w:sz w:val="21"/>
          <w:szCs w:val="21"/>
        </w:rPr>
        <w:t>think</w:t>
      </w:r>
      <w:r>
        <w:rPr>
          <w:rFonts w:ascii="Arial" w:hAnsi="Arial" w:cs="Arial"/>
          <w:color w:val="4472C4" w:themeColor="accent1"/>
          <w:sz w:val="21"/>
          <w:szCs w:val="21"/>
        </w:rPr>
        <w:t xml:space="preserve"> </w:t>
      </w:r>
      <w:r w:rsidR="005E79ED">
        <w:rPr>
          <w:rFonts w:ascii="Arial" w:hAnsi="Arial" w:cs="Arial"/>
          <w:color w:val="4472C4" w:themeColor="accent1"/>
          <w:sz w:val="21"/>
          <w:szCs w:val="21"/>
        </w:rPr>
        <w:t>this is an</w:t>
      </w:r>
      <w:r>
        <w:rPr>
          <w:rFonts w:ascii="Arial" w:hAnsi="Arial" w:cs="Arial"/>
          <w:color w:val="4472C4" w:themeColor="accent1"/>
          <w:sz w:val="21"/>
          <w:szCs w:val="21"/>
        </w:rPr>
        <w:t xml:space="preserve"> extremely interesting observation. Yet</w:t>
      </w:r>
      <w:r w:rsidR="00274908">
        <w:rPr>
          <w:rFonts w:ascii="Arial" w:hAnsi="Arial" w:cs="Arial"/>
          <w:color w:val="4472C4" w:themeColor="accent1"/>
          <w:sz w:val="21"/>
          <w:szCs w:val="21"/>
        </w:rPr>
        <w:t xml:space="preserve"> it turns out that the issue of a counting strategy’s complexity is </w:t>
      </w:r>
      <w:r w:rsidR="00A54768">
        <w:rPr>
          <w:rFonts w:ascii="Arial" w:hAnsi="Arial" w:cs="Arial"/>
          <w:color w:val="4472C4" w:themeColor="accent1"/>
          <w:sz w:val="21"/>
          <w:szCs w:val="21"/>
        </w:rPr>
        <w:t xml:space="preserve">even </w:t>
      </w:r>
      <w:r w:rsidR="00274908">
        <w:rPr>
          <w:rFonts w:ascii="Arial" w:hAnsi="Arial" w:cs="Arial"/>
          <w:color w:val="4472C4" w:themeColor="accent1"/>
          <w:sz w:val="21"/>
          <w:szCs w:val="21"/>
        </w:rPr>
        <w:t>more subtle. To see why, consider a player with a reactive-256 counting strategy</w:t>
      </w:r>
      <w:r w:rsidR="00A54768">
        <w:rPr>
          <w:rFonts w:ascii="Arial" w:hAnsi="Arial" w:cs="Arial"/>
          <w:color w:val="4472C4" w:themeColor="accent1"/>
          <w:sz w:val="21"/>
          <w:szCs w:val="21"/>
        </w:rPr>
        <w:t>. Moreover,</w:t>
      </w:r>
      <w:r w:rsidR="006801FC">
        <w:rPr>
          <w:rFonts w:ascii="Arial" w:hAnsi="Arial" w:cs="Arial"/>
          <w:color w:val="4472C4" w:themeColor="accent1"/>
          <w:sz w:val="21"/>
          <w:szCs w:val="21"/>
        </w:rPr>
        <w:t xml:space="preserve"> suppose this player holds the number </w:t>
      </w:r>
      <w:r w:rsidR="006801FC" w:rsidRPr="00A54768">
        <w:rPr>
          <w:rFonts w:ascii="Times New Roman" w:hAnsi="Times New Roman" w:cs="Times New Roman"/>
          <w:color w:val="4472C4" w:themeColor="accent1"/>
          <w:sz w:val="21"/>
          <w:szCs w:val="21"/>
          <w:shd w:val="clear" w:color="auto" w:fill="D9D9D9" w:themeFill="background1" w:themeFillShade="D9"/>
        </w:rPr>
        <w:t>157</w:t>
      </w:r>
      <w:r w:rsidR="006801FC">
        <w:rPr>
          <w:rFonts w:ascii="Arial" w:hAnsi="Arial" w:cs="Arial"/>
          <w:color w:val="4472C4" w:themeColor="accent1"/>
          <w:sz w:val="21"/>
          <w:szCs w:val="21"/>
        </w:rPr>
        <w:t xml:space="preserve"> in memory</w:t>
      </w:r>
      <w:r w:rsidR="00A54768">
        <w:rPr>
          <w:rFonts w:ascii="Arial" w:hAnsi="Arial" w:cs="Arial"/>
          <w:color w:val="4472C4" w:themeColor="accent1"/>
          <w:sz w:val="21"/>
          <w:szCs w:val="21"/>
        </w:rPr>
        <w:t xml:space="preserve"> (i.e., the co-player cooperated 157 times during the last 256 interactions)</w:t>
      </w:r>
      <w:r w:rsidR="006801FC">
        <w:rPr>
          <w:rFonts w:ascii="Arial" w:hAnsi="Arial" w:cs="Arial"/>
          <w:color w:val="4472C4" w:themeColor="accent1"/>
          <w:sz w:val="21"/>
          <w:szCs w:val="21"/>
        </w:rPr>
        <w:t>. Th</w:t>
      </w:r>
      <w:r w:rsidR="00A54768">
        <w:rPr>
          <w:rFonts w:ascii="Arial" w:hAnsi="Arial" w:cs="Arial"/>
          <w:color w:val="4472C4" w:themeColor="accent1"/>
          <w:sz w:val="21"/>
          <w:szCs w:val="21"/>
        </w:rPr>
        <w:t>at</w:t>
      </w:r>
      <w:r w:rsidR="006801FC">
        <w:rPr>
          <w:rFonts w:ascii="Arial" w:hAnsi="Arial" w:cs="Arial"/>
          <w:color w:val="4472C4" w:themeColor="accent1"/>
          <w:sz w:val="21"/>
          <w:szCs w:val="21"/>
        </w:rPr>
        <w:t xml:space="preserve"> information will be sufficient for the player to choose the correct cooperation probability </w:t>
      </w:r>
      <m:oMath>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r</m:t>
            </m:r>
          </m:e>
          <m:sub>
            <m:r>
              <w:rPr>
                <w:rFonts w:ascii="Cambria Math" w:hAnsi="Cambria Math" w:cs="Arial"/>
                <w:color w:val="4472C4" w:themeColor="accent1"/>
                <w:sz w:val="21"/>
                <w:szCs w:val="21"/>
              </w:rPr>
              <m:t>157</m:t>
            </m:r>
          </m:sub>
        </m:sSub>
      </m:oMath>
      <w:r w:rsidR="006801FC">
        <w:rPr>
          <w:rFonts w:ascii="Arial" w:eastAsiaTheme="minorEastAsia" w:hAnsi="Arial" w:cs="Arial"/>
          <w:color w:val="4472C4" w:themeColor="accent1"/>
          <w:sz w:val="21"/>
          <w:szCs w:val="21"/>
        </w:rPr>
        <w:t xml:space="preserve"> </w:t>
      </w:r>
      <w:r w:rsidR="006801FC">
        <w:rPr>
          <w:rFonts w:ascii="Arial" w:hAnsi="Arial" w:cs="Arial"/>
          <w:color w:val="4472C4" w:themeColor="accent1"/>
          <w:sz w:val="21"/>
          <w:szCs w:val="21"/>
        </w:rPr>
        <w:t>in that round. However, that information</w:t>
      </w:r>
      <w:r w:rsidR="00A54768">
        <w:rPr>
          <w:rFonts w:ascii="Arial" w:hAnsi="Arial" w:cs="Arial"/>
          <w:color w:val="4472C4" w:themeColor="accent1"/>
          <w:sz w:val="21"/>
          <w:szCs w:val="21"/>
        </w:rPr>
        <w:t xml:space="preserve"> </w:t>
      </w:r>
      <w:r w:rsidR="00A54768">
        <w:rPr>
          <w:rFonts w:ascii="Arial" w:hAnsi="Arial" w:cs="Arial"/>
          <w:color w:val="4472C4" w:themeColor="accent1"/>
          <w:sz w:val="21"/>
          <w:szCs w:val="21"/>
        </w:rPr>
        <w:lastRenderedPageBreak/>
        <w:t>alone</w:t>
      </w:r>
      <w:r w:rsidR="006801FC">
        <w:rPr>
          <w:rFonts w:ascii="Arial" w:hAnsi="Arial" w:cs="Arial"/>
          <w:color w:val="4472C4" w:themeColor="accent1"/>
          <w:sz w:val="21"/>
          <w:szCs w:val="21"/>
        </w:rPr>
        <w:t xml:space="preserve"> will not </w:t>
      </w:r>
      <w:r w:rsidR="00A54768">
        <w:rPr>
          <w:rFonts w:ascii="Arial" w:hAnsi="Arial" w:cs="Arial"/>
          <w:color w:val="4472C4" w:themeColor="accent1"/>
          <w:sz w:val="21"/>
          <w:szCs w:val="21"/>
        </w:rPr>
        <w:t>allow the focal player to correctly update its memory state</w:t>
      </w:r>
      <w:r w:rsidR="006801FC">
        <w:rPr>
          <w:rFonts w:ascii="Arial" w:hAnsi="Arial" w:cs="Arial"/>
          <w:color w:val="4472C4" w:themeColor="accent1"/>
          <w:sz w:val="21"/>
          <w:szCs w:val="21"/>
        </w:rPr>
        <w:t xml:space="preserve">. To see why, suppose the co-player cooperates in that round. As a result, the focal player might either have to update its memory to </w:t>
      </w:r>
      <w:r w:rsidR="006801FC" w:rsidRPr="00A54768">
        <w:rPr>
          <w:rFonts w:ascii="Times New Roman" w:hAnsi="Times New Roman" w:cs="Times New Roman"/>
          <w:color w:val="4472C4" w:themeColor="accent1"/>
          <w:sz w:val="21"/>
          <w:szCs w:val="21"/>
          <w:shd w:val="clear" w:color="auto" w:fill="D9D9D9" w:themeFill="background1" w:themeFillShade="D9"/>
        </w:rPr>
        <w:t>157</w:t>
      </w:r>
      <w:r w:rsidR="006801FC">
        <w:rPr>
          <w:rFonts w:ascii="Arial" w:hAnsi="Arial" w:cs="Arial"/>
          <w:color w:val="4472C4" w:themeColor="accent1"/>
          <w:sz w:val="21"/>
          <w:szCs w:val="21"/>
        </w:rPr>
        <w:t xml:space="preserve"> or to </w:t>
      </w:r>
      <w:r w:rsidR="006801FC" w:rsidRPr="00A54768">
        <w:rPr>
          <w:rFonts w:ascii="Times New Roman" w:hAnsi="Times New Roman" w:cs="Times New Roman"/>
          <w:color w:val="4472C4" w:themeColor="accent1"/>
          <w:sz w:val="21"/>
          <w:szCs w:val="21"/>
          <w:shd w:val="clear" w:color="auto" w:fill="D9D9D9" w:themeFill="background1" w:themeFillShade="D9"/>
        </w:rPr>
        <w:t>158</w:t>
      </w:r>
      <w:r w:rsidR="006801FC">
        <w:rPr>
          <w:rFonts w:ascii="Arial" w:hAnsi="Arial" w:cs="Arial"/>
          <w:color w:val="4472C4" w:themeColor="accent1"/>
          <w:sz w:val="21"/>
          <w:szCs w:val="21"/>
        </w:rPr>
        <w:t xml:space="preserve">. Which of those </w:t>
      </w:r>
      <w:r w:rsidR="00A54768">
        <w:rPr>
          <w:rFonts w:ascii="Arial" w:hAnsi="Arial" w:cs="Arial"/>
          <w:color w:val="4472C4" w:themeColor="accent1"/>
          <w:sz w:val="21"/>
          <w:szCs w:val="21"/>
        </w:rPr>
        <w:t xml:space="preserve">two </w:t>
      </w:r>
      <w:r w:rsidR="006801FC">
        <w:rPr>
          <w:rFonts w:ascii="Arial" w:hAnsi="Arial" w:cs="Arial"/>
          <w:color w:val="4472C4" w:themeColor="accent1"/>
          <w:sz w:val="21"/>
          <w:szCs w:val="21"/>
        </w:rPr>
        <w:t xml:space="preserve">options is </w:t>
      </w:r>
      <w:r w:rsidR="00A54768">
        <w:rPr>
          <w:rFonts w:ascii="Arial" w:hAnsi="Arial" w:cs="Arial"/>
          <w:color w:val="4472C4" w:themeColor="accent1"/>
          <w:sz w:val="21"/>
          <w:szCs w:val="21"/>
        </w:rPr>
        <w:t>correct</w:t>
      </w:r>
      <w:r w:rsidR="006801FC">
        <w:rPr>
          <w:rFonts w:ascii="Arial" w:hAnsi="Arial" w:cs="Arial"/>
          <w:color w:val="4472C4" w:themeColor="accent1"/>
          <w:sz w:val="21"/>
          <w:szCs w:val="21"/>
        </w:rPr>
        <w:t xml:space="preserve"> depends on the co-player’s behavior 256 rounds ago (the piece of memory that is </w:t>
      </w:r>
      <w:r w:rsidR="00A54768">
        <w:rPr>
          <w:rFonts w:ascii="Arial" w:hAnsi="Arial" w:cs="Arial"/>
          <w:color w:val="4472C4" w:themeColor="accent1"/>
          <w:sz w:val="21"/>
          <w:szCs w:val="21"/>
        </w:rPr>
        <w:t>no longer relevant</w:t>
      </w:r>
      <w:r w:rsidR="006801FC">
        <w:rPr>
          <w:rFonts w:ascii="Arial" w:hAnsi="Arial" w:cs="Arial"/>
          <w:color w:val="4472C4" w:themeColor="accent1"/>
          <w:sz w:val="21"/>
          <w:szCs w:val="21"/>
        </w:rPr>
        <w:t xml:space="preserve"> after the current round). </w:t>
      </w:r>
      <w:r w:rsidR="00A54768">
        <w:rPr>
          <w:rFonts w:ascii="Arial" w:hAnsi="Arial" w:cs="Arial"/>
          <w:color w:val="4472C4" w:themeColor="accent1"/>
          <w:sz w:val="21"/>
          <w:szCs w:val="21"/>
        </w:rPr>
        <w:t xml:space="preserve">If the co-player cooperated 256 rounds ago, the new state of the memory is </w:t>
      </w:r>
      <w:r w:rsidR="00A54768" w:rsidRPr="00A54768">
        <w:rPr>
          <w:rFonts w:ascii="Times New Roman" w:hAnsi="Times New Roman" w:cs="Times New Roman"/>
          <w:color w:val="4472C4" w:themeColor="accent1"/>
          <w:sz w:val="21"/>
          <w:szCs w:val="21"/>
          <w:shd w:val="clear" w:color="auto" w:fill="D9D9D9" w:themeFill="background1" w:themeFillShade="D9"/>
        </w:rPr>
        <w:t>157</w:t>
      </w:r>
      <w:r w:rsidR="005E5A6F">
        <w:rPr>
          <w:rFonts w:ascii="Arial" w:hAnsi="Arial" w:cs="Arial"/>
          <w:color w:val="4472C4" w:themeColor="accent1"/>
          <w:sz w:val="21"/>
          <w:szCs w:val="21"/>
        </w:rPr>
        <w:t>.</w:t>
      </w:r>
      <w:r w:rsidR="00A54768">
        <w:rPr>
          <w:rFonts w:ascii="Arial" w:hAnsi="Arial" w:cs="Arial"/>
          <w:color w:val="4472C4" w:themeColor="accent1"/>
          <w:sz w:val="21"/>
          <w:szCs w:val="21"/>
        </w:rPr>
        <w:t xml:space="preserve"> </w:t>
      </w:r>
      <w:r w:rsidR="005E5A6F">
        <w:rPr>
          <w:rFonts w:ascii="Arial" w:hAnsi="Arial" w:cs="Arial"/>
          <w:color w:val="4472C4" w:themeColor="accent1"/>
          <w:sz w:val="21"/>
          <w:szCs w:val="21"/>
        </w:rPr>
        <w:t>O</w:t>
      </w:r>
      <w:r w:rsidR="00A54768">
        <w:rPr>
          <w:rFonts w:ascii="Arial" w:hAnsi="Arial" w:cs="Arial"/>
          <w:color w:val="4472C4" w:themeColor="accent1"/>
          <w:sz w:val="21"/>
          <w:szCs w:val="21"/>
        </w:rPr>
        <w:t>therwise</w:t>
      </w:r>
      <w:r w:rsidR="005E5A6F">
        <w:rPr>
          <w:rFonts w:ascii="Arial" w:hAnsi="Arial" w:cs="Arial"/>
          <w:color w:val="4472C4" w:themeColor="accent1"/>
          <w:sz w:val="21"/>
          <w:szCs w:val="21"/>
        </w:rPr>
        <w:t>,</w:t>
      </w:r>
      <w:r w:rsidR="00A54768">
        <w:rPr>
          <w:rFonts w:ascii="Arial" w:hAnsi="Arial" w:cs="Arial"/>
          <w:color w:val="4472C4" w:themeColor="accent1"/>
          <w:sz w:val="21"/>
          <w:szCs w:val="21"/>
        </w:rPr>
        <w:t xml:space="preserve"> it is </w:t>
      </w:r>
      <w:r w:rsidR="00A54768" w:rsidRPr="00A54768">
        <w:rPr>
          <w:rFonts w:ascii="Times New Roman" w:hAnsi="Times New Roman" w:cs="Times New Roman"/>
          <w:color w:val="4472C4" w:themeColor="accent1"/>
          <w:sz w:val="21"/>
          <w:szCs w:val="21"/>
          <w:shd w:val="clear" w:color="auto" w:fill="D9D9D9" w:themeFill="background1" w:themeFillShade="D9"/>
        </w:rPr>
        <w:t>158</w:t>
      </w:r>
      <w:r w:rsidR="00A54768">
        <w:rPr>
          <w:rFonts w:ascii="Arial" w:hAnsi="Arial" w:cs="Arial"/>
          <w:color w:val="4472C4" w:themeColor="accent1"/>
          <w:sz w:val="21"/>
          <w:szCs w:val="21"/>
        </w:rPr>
        <w:t xml:space="preserve">. Hence, a player with a reactive-256 counting strategy still needs to remember what exactly happened 256 rounds ago. </w:t>
      </w:r>
      <w:r w:rsidR="006801FC">
        <w:rPr>
          <w:rFonts w:ascii="Arial" w:hAnsi="Arial" w:cs="Arial"/>
          <w:color w:val="4472C4" w:themeColor="accent1"/>
          <w:sz w:val="21"/>
          <w:szCs w:val="21"/>
        </w:rPr>
        <w:t>By a similar argument, it follows that the player</w:t>
      </w:r>
      <w:r w:rsidR="005E5A6F">
        <w:rPr>
          <w:rFonts w:ascii="Arial" w:hAnsi="Arial" w:cs="Arial"/>
          <w:color w:val="4472C4" w:themeColor="accent1"/>
          <w:sz w:val="21"/>
          <w:szCs w:val="21"/>
        </w:rPr>
        <w:t xml:space="preserve"> generally</w:t>
      </w:r>
      <w:r w:rsidR="006801FC">
        <w:rPr>
          <w:rFonts w:ascii="Arial" w:hAnsi="Arial" w:cs="Arial"/>
          <w:color w:val="4472C4" w:themeColor="accent1"/>
          <w:sz w:val="21"/>
          <w:szCs w:val="21"/>
        </w:rPr>
        <w:t xml:space="preserve"> needs</w:t>
      </w:r>
      <w:r w:rsidR="005E5A6F">
        <w:rPr>
          <w:rFonts w:ascii="Arial" w:hAnsi="Arial" w:cs="Arial"/>
          <w:color w:val="4472C4" w:themeColor="accent1"/>
          <w:sz w:val="21"/>
          <w:szCs w:val="21"/>
        </w:rPr>
        <w:t xml:space="preserve"> to have</w:t>
      </w:r>
      <w:r w:rsidR="006801FC">
        <w:rPr>
          <w:rFonts w:ascii="Arial" w:hAnsi="Arial" w:cs="Arial"/>
          <w:color w:val="4472C4" w:themeColor="accent1"/>
          <w:sz w:val="21"/>
          <w:szCs w:val="21"/>
        </w:rPr>
        <w:t xml:space="preserve"> a record of the co-player’s actions during all of the last 256 rounds. </w:t>
      </w:r>
      <w:r w:rsidR="00A54768">
        <w:rPr>
          <w:rFonts w:ascii="Arial" w:hAnsi="Arial" w:cs="Arial"/>
          <w:color w:val="4472C4" w:themeColor="accent1"/>
          <w:sz w:val="21"/>
          <w:szCs w:val="21"/>
        </w:rPr>
        <w:t>We conclude that</w:t>
      </w:r>
      <w:r w:rsidR="006801FC">
        <w:rPr>
          <w:rFonts w:ascii="Arial" w:hAnsi="Arial" w:cs="Arial"/>
          <w:color w:val="4472C4" w:themeColor="accent1"/>
          <w:sz w:val="21"/>
          <w:szCs w:val="21"/>
        </w:rPr>
        <w:t xml:space="preserve"> </w:t>
      </w:r>
      <w:r w:rsidR="00A54768">
        <w:rPr>
          <w:rFonts w:ascii="Arial" w:hAnsi="Arial" w:cs="Arial"/>
          <w:color w:val="4472C4" w:themeColor="accent1"/>
          <w:sz w:val="21"/>
          <w:szCs w:val="21"/>
        </w:rPr>
        <w:t xml:space="preserve">with respect to the number of bits </w:t>
      </w:r>
      <w:r w:rsidR="00813593">
        <w:rPr>
          <w:rFonts w:ascii="Arial" w:hAnsi="Arial" w:cs="Arial"/>
          <w:color w:val="4472C4" w:themeColor="accent1"/>
          <w:sz w:val="21"/>
          <w:szCs w:val="21"/>
        </w:rPr>
        <w:t>required</w:t>
      </w:r>
      <w:r w:rsidR="00A54768">
        <w:rPr>
          <w:rFonts w:ascii="Arial" w:hAnsi="Arial" w:cs="Arial"/>
          <w:color w:val="4472C4" w:themeColor="accent1"/>
          <w:sz w:val="21"/>
          <w:szCs w:val="21"/>
        </w:rPr>
        <w:t xml:space="preserve"> to implement a given strategy, reactive-</w:t>
      </w:r>
      <w:r w:rsidR="00A54768" w:rsidRPr="00A54768">
        <w:rPr>
          <w:rFonts w:ascii="Arial" w:hAnsi="Arial" w:cs="Arial"/>
          <w:i/>
          <w:iCs/>
          <w:color w:val="4472C4" w:themeColor="accent1"/>
          <w:sz w:val="21"/>
          <w:szCs w:val="21"/>
        </w:rPr>
        <w:t>n</w:t>
      </w:r>
      <w:r w:rsidR="00A54768">
        <w:rPr>
          <w:rFonts w:ascii="Arial" w:hAnsi="Arial" w:cs="Arial"/>
          <w:color w:val="4472C4" w:themeColor="accent1"/>
          <w:sz w:val="21"/>
          <w:szCs w:val="21"/>
        </w:rPr>
        <w:t xml:space="preserve"> counting strategies are as complex as reactive-</w:t>
      </w:r>
      <w:r w:rsidR="00A54768" w:rsidRPr="00A54768">
        <w:rPr>
          <w:rFonts w:ascii="Arial" w:hAnsi="Arial" w:cs="Arial"/>
          <w:i/>
          <w:iCs/>
          <w:color w:val="4472C4" w:themeColor="accent1"/>
          <w:sz w:val="21"/>
          <w:szCs w:val="21"/>
        </w:rPr>
        <w:t>n</w:t>
      </w:r>
      <w:r w:rsidR="00A54768">
        <w:rPr>
          <w:rFonts w:ascii="Arial" w:hAnsi="Arial" w:cs="Arial"/>
          <w:color w:val="4472C4" w:themeColor="accent1"/>
          <w:sz w:val="21"/>
          <w:szCs w:val="21"/>
        </w:rPr>
        <w:t xml:space="preserve"> strategies. </w:t>
      </w:r>
    </w:p>
    <w:p w14:paraId="53F6DEDF" w14:textId="77777777" w:rsidR="00AB062A" w:rsidRDefault="00AB062A" w:rsidP="00C42D98">
      <w:pPr>
        <w:spacing w:line="276" w:lineRule="auto"/>
        <w:jc w:val="both"/>
        <w:rPr>
          <w:rFonts w:ascii="Arial" w:hAnsi="Arial" w:cs="Arial"/>
          <w:sz w:val="21"/>
          <w:szCs w:val="21"/>
        </w:rPr>
      </w:pPr>
    </w:p>
    <w:p w14:paraId="40D0F664" w14:textId="14FA139F" w:rsidR="00255BCA" w:rsidRDefault="00813593" w:rsidP="00C42D98">
      <w:pPr>
        <w:spacing w:line="276" w:lineRule="auto"/>
        <w:jc w:val="both"/>
        <w:rPr>
          <w:rFonts w:ascii="Arial" w:hAnsi="Arial" w:cs="Arial"/>
          <w:color w:val="4472C4" w:themeColor="accent1"/>
          <w:sz w:val="21"/>
          <w:szCs w:val="21"/>
        </w:rPr>
      </w:pPr>
      <w:r w:rsidRPr="00813593">
        <w:rPr>
          <w:rFonts w:ascii="Arial" w:hAnsi="Arial" w:cs="Arial"/>
          <w:color w:val="4472C4" w:themeColor="accent1"/>
          <w:sz w:val="21"/>
          <w:szCs w:val="21"/>
        </w:rPr>
        <w:t xml:space="preserve">As the second concern, </w:t>
      </w:r>
      <w:r>
        <w:rPr>
          <w:rFonts w:ascii="Arial" w:hAnsi="Arial" w:cs="Arial"/>
          <w:color w:val="4472C4" w:themeColor="accent1"/>
          <w:sz w:val="21"/>
          <w:szCs w:val="21"/>
        </w:rPr>
        <w:t>the reviewer is worried that we make strong claims</w:t>
      </w:r>
      <w:r w:rsidR="00A1171C">
        <w:rPr>
          <w:rFonts w:ascii="Arial" w:hAnsi="Arial" w:cs="Arial"/>
          <w:color w:val="4472C4" w:themeColor="accent1"/>
          <w:sz w:val="21"/>
          <w:szCs w:val="21"/>
        </w:rPr>
        <w:t xml:space="preserve"> that</w:t>
      </w:r>
      <w:r>
        <w:rPr>
          <w:rFonts w:ascii="Arial" w:hAnsi="Arial" w:cs="Arial"/>
          <w:color w:val="4472C4" w:themeColor="accent1"/>
          <w:sz w:val="21"/>
          <w:szCs w:val="21"/>
        </w:rPr>
        <w:t xml:space="preserve"> might not be backed up by our results. Here, the reviewer is particularly pointing to our abstract. </w:t>
      </w:r>
      <w:r w:rsidR="005E5A6F">
        <w:rPr>
          <w:rFonts w:ascii="Arial" w:hAnsi="Arial" w:cs="Arial"/>
          <w:color w:val="4472C4" w:themeColor="accent1"/>
          <w:sz w:val="21"/>
          <w:szCs w:val="21"/>
        </w:rPr>
        <w:t>W</w:t>
      </w:r>
      <w:r>
        <w:rPr>
          <w:rFonts w:ascii="Arial" w:hAnsi="Arial" w:cs="Arial"/>
          <w:color w:val="4472C4" w:themeColor="accent1"/>
          <w:sz w:val="21"/>
          <w:szCs w:val="21"/>
        </w:rPr>
        <w:t>e appreciate th</w:t>
      </w:r>
      <w:r w:rsidR="00A1171C">
        <w:rPr>
          <w:rFonts w:ascii="Arial" w:hAnsi="Arial" w:cs="Arial"/>
          <w:color w:val="4472C4" w:themeColor="accent1"/>
          <w:sz w:val="21"/>
          <w:szCs w:val="21"/>
        </w:rPr>
        <w:t>is</w:t>
      </w:r>
      <w:r>
        <w:rPr>
          <w:rFonts w:ascii="Arial" w:hAnsi="Arial" w:cs="Arial"/>
          <w:color w:val="4472C4" w:themeColor="accent1"/>
          <w:sz w:val="21"/>
          <w:szCs w:val="21"/>
        </w:rPr>
        <w:t xml:space="preserve"> feedback</w:t>
      </w:r>
      <w:r w:rsidR="00A1171C">
        <w:rPr>
          <w:rFonts w:ascii="Arial" w:hAnsi="Arial" w:cs="Arial"/>
          <w:color w:val="4472C4" w:themeColor="accent1"/>
          <w:sz w:val="21"/>
          <w:szCs w:val="21"/>
        </w:rPr>
        <w:t>, because w</w:t>
      </w:r>
      <w:r>
        <w:rPr>
          <w:rFonts w:ascii="Arial" w:hAnsi="Arial" w:cs="Arial"/>
          <w:color w:val="4472C4" w:themeColor="accent1"/>
          <w:sz w:val="21"/>
          <w:szCs w:val="21"/>
        </w:rPr>
        <w:t xml:space="preserve">e certainly do not wish to misrepresent the nature of our results. Unfortunately, however, we had difficulties </w:t>
      </w:r>
      <w:r w:rsidR="005E5A6F">
        <w:rPr>
          <w:rFonts w:ascii="Arial" w:hAnsi="Arial" w:cs="Arial"/>
          <w:color w:val="4472C4" w:themeColor="accent1"/>
          <w:sz w:val="21"/>
          <w:szCs w:val="21"/>
        </w:rPr>
        <w:t>identifying</w:t>
      </w:r>
      <w:r>
        <w:rPr>
          <w:rFonts w:ascii="Arial" w:hAnsi="Arial" w:cs="Arial"/>
          <w:color w:val="4472C4" w:themeColor="accent1"/>
          <w:sz w:val="21"/>
          <w:szCs w:val="21"/>
        </w:rPr>
        <w:t xml:space="preserve"> those parts in our abstract that might be misleading. In our </w:t>
      </w:r>
      <w:r w:rsidR="005E5A6F">
        <w:rPr>
          <w:rFonts w:ascii="Arial" w:hAnsi="Arial" w:cs="Arial"/>
          <w:color w:val="4472C4" w:themeColor="accent1"/>
          <w:sz w:val="21"/>
          <w:szCs w:val="21"/>
        </w:rPr>
        <w:t>honest opinion</w:t>
      </w:r>
      <w:r>
        <w:rPr>
          <w:rFonts w:ascii="Arial" w:hAnsi="Arial" w:cs="Arial"/>
          <w:color w:val="4472C4" w:themeColor="accent1"/>
          <w:sz w:val="21"/>
          <w:szCs w:val="21"/>
        </w:rPr>
        <w:t xml:space="preserve">, </w:t>
      </w:r>
      <w:r w:rsidR="005E5A6F">
        <w:rPr>
          <w:rFonts w:ascii="Arial" w:hAnsi="Arial" w:cs="Arial"/>
          <w:color w:val="4472C4" w:themeColor="accent1"/>
          <w:sz w:val="21"/>
          <w:szCs w:val="21"/>
        </w:rPr>
        <w:t>the abstract just</w:t>
      </w:r>
      <w:r>
        <w:rPr>
          <w:rFonts w:ascii="Arial" w:hAnsi="Arial" w:cs="Arial"/>
          <w:color w:val="4472C4" w:themeColor="accent1"/>
          <w:sz w:val="21"/>
          <w:szCs w:val="21"/>
        </w:rPr>
        <w:t xml:space="preserve"> describe</w:t>
      </w:r>
      <w:r w:rsidR="005E5A6F">
        <w:rPr>
          <w:rFonts w:ascii="Arial" w:hAnsi="Arial" w:cs="Arial"/>
          <w:color w:val="4472C4" w:themeColor="accent1"/>
          <w:sz w:val="21"/>
          <w:szCs w:val="21"/>
        </w:rPr>
        <w:t>s how we define certain strategies,</w:t>
      </w:r>
      <w:r>
        <w:rPr>
          <w:rFonts w:ascii="Arial" w:hAnsi="Arial" w:cs="Arial"/>
          <w:color w:val="4472C4" w:themeColor="accent1"/>
          <w:sz w:val="21"/>
          <w:szCs w:val="21"/>
        </w:rPr>
        <w:t xml:space="preserve"> what we do</w:t>
      </w:r>
      <w:r w:rsidR="005E5A6F">
        <w:rPr>
          <w:rFonts w:ascii="Arial" w:hAnsi="Arial" w:cs="Arial"/>
          <w:color w:val="4472C4" w:themeColor="accent1"/>
          <w:sz w:val="21"/>
          <w:szCs w:val="21"/>
        </w:rPr>
        <w:t xml:space="preserve"> with them</w:t>
      </w:r>
      <w:r>
        <w:rPr>
          <w:rFonts w:ascii="Arial" w:hAnsi="Arial" w:cs="Arial"/>
          <w:color w:val="4472C4" w:themeColor="accent1"/>
          <w:sz w:val="21"/>
          <w:szCs w:val="21"/>
        </w:rPr>
        <w:t xml:space="preserve">, and what we find. If the reviewer has more specific advice on how we should revise our abstract, we would be </w:t>
      </w:r>
      <w:r w:rsidR="005E5A6F">
        <w:rPr>
          <w:rFonts w:ascii="Arial" w:hAnsi="Arial" w:cs="Arial"/>
          <w:color w:val="4472C4" w:themeColor="accent1"/>
          <w:sz w:val="21"/>
          <w:szCs w:val="21"/>
        </w:rPr>
        <w:t>extremely</w:t>
      </w:r>
      <w:r>
        <w:rPr>
          <w:rFonts w:ascii="Arial" w:hAnsi="Arial" w:cs="Arial"/>
          <w:color w:val="4472C4" w:themeColor="accent1"/>
          <w:sz w:val="21"/>
          <w:szCs w:val="21"/>
        </w:rPr>
        <w:t xml:space="preserve"> </w:t>
      </w:r>
      <w:commentRangeStart w:id="0"/>
      <w:r>
        <w:rPr>
          <w:rFonts w:ascii="Arial" w:hAnsi="Arial" w:cs="Arial"/>
          <w:color w:val="4472C4" w:themeColor="accent1"/>
          <w:sz w:val="21"/>
          <w:szCs w:val="21"/>
        </w:rPr>
        <w:t>grateful</w:t>
      </w:r>
      <w:commentRangeEnd w:id="0"/>
      <w:r w:rsidR="004D4A84">
        <w:rPr>
          <w:rStyle w:val="CommentReference"/>
        </w:rPr>
        <w:commentReference w:id="0"/>
      </w:r>
      <w:r>
        <w:rPr>
          <w:rFonts w:ascii="Arial" w:hAnsi="Arial" w:cs="Arial"/>
          <w:color w:val="4472C4" w:themeColor="accent1"/>
          <w:sz w:val="21"/>
          <w:szCs w:val="21"/>
        </w:rPr>
        <w:t>.</w:t>
      </w:r>
    </w:p>
    <w:p w14:paraId="2B892AF4" w14:textId="77777777" w:rsidR="00813593" w:rsidRDefault="00813593" w:rsidP="00C42D98">
      <w:pPr>
        <w:spacing w:line="276" w:lineRule="auto"/>
        <w:jc w:val="both"/>
        <w:rPr>
          <w:rFonts w:ascii="Arial" w:hAnsi="Arial" w:cs="Arial"/>
          <w:color w:val="4472C4" w:themeColor="accent1"/>
          <w:sz w:val="21"/>
          <w:szCs w:val="21"/>
        </w:rPr>
      </w:pPr>
    </w:p>
    <w:p w14:paraId="48419733" w14:textId="77777777" w:rsidR="00255BCA" w:rsidRDefault="00813593" w:rsidP="00C42D98">
      <w:pPr>
        <w:spacing w:line="276" w:lineRule="auto"/>
        <w:jc w:val="both"/>
        <w:rPr>
          <w:rFonts w:ascii="Arial" w:hAnsi="Arial" w:cs="Arial"/>
          <w:color w:val="4472C4" w:themeColor="accent1"/>
          <w:sz w:val="21"/>
          <w:szCs w:val="21"/>
        </w:rPr>
      </w:pPr>
      <w:r w:rsidRPr="00813593">
        <w:rPr>
          <w:rFonts w:ascii="Arial" w:hAnsi="Arial" w:cs="Arial"/>
          <w:b/>
          <w:bCs/>
          <w:color w:val="4472C4" w:themeColor="accent1"/>
          <w:sz w:val="21"/>
          <w:szCs w:val="21"/>
        </w:rPr>
        <w:t xml:space="preserve">Changes: </w:t>
      </w:r>
      <w:r w:rsidR="005E5A6F">
        <w:rPr>
          <w:rFonts w:ascii="Arial" w:hAnsi="Arial" w:cs="Arial"/>
          <w:color w:val="4472C4" w:themeColor="accent1"/>
          <w:sz w:val="21"/>
          <w:szCs w:val="21"/>
        </w:rPr>
        <w:t>Regarding the first comment, we have added a new paragraph to our discussion, in order to better explain the memory requirements of the different strategy spaces. This paragraph follows the argument</w:t>
      </w:r>
      <w:r w:rsidR="00A1171C">
        <w:rPr>
          <w:rFonts w:ascii="Arial" w:hAnsi="Arial" w:cs="Arial"/>
          <w:color w:val="4472C4" w:themeColor="accent1"/>
          <w:sz w:val="21"/>
          <w:szCs w:val="21"/>
        </w:rPr>
        <w:t>s</w:t>
      </w:r>
      <w:r w:rsidR="005E5A6F">
        <w:rPr>
          <w:rFonts w:ascii="Arial" w:hAnsi="Arial" w:cs="Arial"/>
          <w:color w:val="4472C4" w:themeColor="accent1"/>
          <w:sz w:val="21"/>
          <w:szCs w:val="21"/>
        </w:rPr>
        <w:t xml:space="preserve"> given above. Regarding the second comment, we carefully revised the entire article (not just the abstract), to avoid formulations that we felt could be misleading. </w:t>
      </w:r>
    </w:p>
    <w:p w14:paraId="17526116" w14:textId="77777777" w:rsidR="00813593" w:rsidRDefault="00813593" w:rsidP="00C42D98">
      <w:pPr>
        <w:spacing w:line="276" w:lineRule="auto"/>
        <w:jc w:val="both"/>
        <w:rPr>
          <w:rFonts w:ascii="Arial" w:hAnsi="Arial" w:cs="Arial"/>
          <w:color w:val="4472C4" w:themeColor="accent1"/>
          <w:sz w:val="21"/>
          <w:szCs w:val="21"/>
        </w:rPr>
      </w:pPr>
    </w:p>
    <w:p w14:paraId="4E634F80"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Second, a key motivation for longer memory strategies (according to the authors) is the need to study longer memory strategies. They write, "Longer memory seems particularly relevant for noisy games, where people occasionally defect because of unintended errors". However, there is no discussion of whether this framework applies to the repeated prisoner's dilemma when there are errors. Do reactive-n strategies that have longer memory actually perform better under higher error rates? This should be investigated analytically and empirically since this is a key motivation for the relevance of this class of strategies.</w:t>
      </w:r>
    </w:p>
    <w:p w14:paraId="52EDB86A" w14:textId="77777777" w:rsidR="00255BCA" w:rsidRPr="00C42D98" w:rsidRDefault="00255BCA" w:rsidP="00C42D98">
      <w:pPr>
        <w:spacing w:line="276" w:lineRule="auto"/>
        <w:jc w:val="both"/>
        <w:rPr>
          <w:rFonts w:ascii="Arial" w:hAnsi="Arial" w:cs="Arial"/>
          <w:sz w:val="21"/>
          <w:szCs w:val="21"/>
        </w:rPr>
      </w:pPr>
    </w:p>
    <w:p w14:paraId="04C8AF53" w14:textId="77777777" w:rsidR="00337496" w:rsidRDefault="00255BCA" w:rsidP="00C42D98">
      <w:pPr>
        <w:spacing w:line="276" w:lineRule="auto"/>
        <w:jc w:val="both"/>
        <w:rPr>
          <w:rFonts w:ascii="Arial" w:hAnsi="Arial" w:cs="Arial"/>
          <w:color w:val="4472C4" w:themeColor="accent1"/>
          <w:sz w:val="21"/>
          <w:szCs w:val="21"/>
        </w:rPr>
      </w:pPr>
      <w:r w:rsidRPr="00337496">
        <w:rPr>
          <w:rFonts w:ascii="Arial" w:hAnsi="Arial" w:cs="Arial"/>
          <w:b/>
          <w:bCs/>
          <w:color w:val="4472C4" w:themeColor="accent1"/>
          <w:sz w:val="21"/>
          <w:szCs w:val="21"/>
        </w:rPr>
        <w:t>Reply:</w:t>
      </w:r>
      <w:r w:rsidRPr="00C42D98">
        <w:rPr>
          <w:rFonts w:ascii="Arial" w:hAnsi="Arial" w:cs="Arial"/>
          <w:color w:val="4472C4" w:themeColor="accent1"/>
          <w:sz w:val="21"/>
          <w:szCs w:val="21"/>
        </w:rPr>
        <w:t xml:space="preserve"> </w:t>
      </w:r>
      <w:r w:rsidR="00337496">
        <w:rPr>
          <w:rFonts w:ascii="Arial" w:hAnsi="Arial" w:cs="Arial"/>
          <w:color w:val="4472C4" w:themeColor="accent1"/>
          <w:sz w:val="21"/>
          <w:szCs w:val="21"/>
        </w:rPr>
        <w:t>That is right, in our introduction we</w:t>
      </w:r>
      <w:r w:rsidR="00B44FE4">
        <w:rPr>
          <w:rFonts w:ascii="Arial" w:hAnsi="Arial" w:cs="Arial"/>
          <w:color w:val="4472C4" w:themeColor="accent1"/>
          <w:sz w:val="21"/>
          <w:szCs w:val="21"/>
        </w:rPr>
        <w:t xml:space="preserve"> </w:t>
      </w:r>
      <w:r w:rsidR="00337496">
        <w:rPr>
          <w:rFonts w:ascii="Arial" w:hAnsi="Arial" w:cs="Arial"/>
          <w:color w:val="4472C4" w:themeColor="accent1"/>
          <w:sz w:val="21"/>
          <w:szCs w:val="21"/>
        </w:rPr>
        <w:t xml:space="preserve">briefly reviewed the experimental literature on repeated games. There, we mentioned that participants seem to be particularly likely to adopt higher-memory strategies when decisions are subject to errors. </w:t>
      </w:r>
    </w:p>
    <w:p w14:paraId="21FABD73" w14:textId="77777777" w:rsidR="00337496" w:rsidRDefault="00337496" w:rsidP="00C42D98">
      <w:pPr>
        <w:spacing w:line="276" w:lineRule="auto"/>
        <w:jc w:val="both"/>
        <w:rPr>
          <w:rFonts w:ascii="Arial" w:hAnsi="Arial" w:cs="Arial"/>
          <w:color w:val="4472C4" w:themeColor="accent1"/>
          <w:sz w:val="21"/>
          <w:szCs w:val="21"/>
        </w:rPr>
      </w:pPr>
    </w:p>
    <w:p w14:paraId="2B42A465" w14:textId="77777777" w:rsidR="00A51146" w:rsidRDefault="00B44FE4"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While this literature provides some motivation for our study, our original submission did not </w:t>
      </w:r>
      <w:r w:rsidR="005E79ED">
        <w:rPr>
          <w:rFonts w:ascii="Arial" w:hAnsi="Arial" w:cs="Arial"/>
          <w:color w:val="4472C4" w:themeColor="accent1"/>
          <w:sz w:val="21"/>
          <w:szCs w:val="21"/>
        </w:rPr>
        <w:t>consider</w:t>
      </w:r>
      <w:r>
        <w:rPr>
          <w:rFonts w:ascii="Arial" w:hAnsi="Arial" w:cs="Arial"/>
          <w:color w:val="4472C4" w:themeColor="accent1"/>
          <w:sz w:val="21"/>
          <w:szCs w:val="21"/>
        </w:rPr>
        <w:t xml:space="preserve"> the effect of errors</w:t>
      </w:r>
      <w:r w:rsidR="005E79ED">
        <w:rPr>
          <w:rFonts w:ascii="Arial" w:hAnsi="Arial" w:cs="Arial"/>
          <w:color w:val="4472C4" w:themeColor="accent1"/>
          <w:sz w:val="21"/>
          <w:szCs w:val="21"/>
        </w:rPr>
        <w:t xml:space="preserve"> specifically</w:t>
      </w:r>
      <w:r w:rsidR="00337496">
        <w:rPr>
          <w:rFonts w:ascii="Arial" w:hAnsi="Arial" w:cs="Arial"/>
          <w:color w:val="4472C4" w:themeColor="accent1"/>
          <w:sz w:val="21"/>
          <w:szCs w:val="21"/>
        </w:rPr>
        <w:t xml:space="preserve">. This had two reasons. The first is simplicity: Analyzing the set of partner strategies in conventional repeated games is already a considerable mathematical challenge. </w:t>
      </w:r>
      <w:r w:rsidR="00785092">
        <w:rPr>
          <w:rFonts w:ascii="Arial" w:hAnsi="Arial" w:cs="Arial"/>
          <w:color w:val="4472C4" w:themeColor="accent1"/>
          <w:sz w:val="21"/>
          <w:szCs w:val="21"/>
        </w:rPr>
        <w:t xml:space="preserve">Doing the same analysis for repeated games with errors adds another layer of complexity. In fact, even for the comparably well-studied case of memory-1 strategies, it is still an open problem to describe the partner strategies for games with errors. </w:t>
      </w:r>
    </w:p>
    <w:p w14:paraId="36A97256" w14:textId="77777777" w:rsidR="00337496" w:rsidRDefault="00785092"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The second reason is that the existing empirical literature is just one motivation for our study. Perhaps our main motivation is a theoretical one: How far can we push our understanding of direct reciprocity when we drop the usual</w:t>
      </w:r>
      <w:r w:rsidR="00B44FE4">
        <w:rPr>
          <w:rFonts w:ascii="Arial" w:hAnsi="Arial" w:cs="Arial"/>
          <w:color w:val="4472C4" w:themeColor="accent1"/>
          <w:sz w:val="21"/>
          <w:szCs w:val="21"/>
        </w:rPr>
        <w:t xml:space="preserve"> – but somewhat extreme –</w:t>
      </w:r>
      <w:r>
        <w:rPr>
          <w:rFonts w:ascii="Arial" w:hAnsi="Arial" w:cs="Arial"/>
          <w:color w:val="4472C4" w:themeColor="accent1"/>
          <w:sz w:val="21"/>
          <w:szCs w:val="21"/>
        </w:rPr>
        <w:t xml:space="preserve"> assumption of one-round memory? Can we develop </w:t>
      </w:r>
      <w:r w:rsidR="00B44FE4">
        <w:rPr>
          <w:rFonts w:ascii="Arial" w:hAnsi="Arial" w:cs="Arial"/>
          <w:color w:val="4472C4" w:themeColor="accent1"/>
          <w:sz w:val="21"/>
          <w:szCs w:val="21"/>
        </w:rPr>
        <w:t xml:space="preserve">mathematical </w:t>
      </w:r>
      <w:r>
        <w:rPr>
          <w:rFonts w:ascii="Arial" w:hAnsi="Arial" w:cs="Arial"/>
          <w:color w:val="4472C4" w:themeColor="accent1"/>
          <w:sz w:val="21"/>
          <w:szCs w:val="21"/>
        </w:rPr>
        <w:t>tools that allow us to make progress? A better understanding of these questions can also help us better understand existing results. For example, one of the most prominent examples of a strategy</w:t>
      </w:r>
      <w:r w:rsidR="00B44FE4">
        <w:rPr>
          <w:rFonts w:ascii="Arial" w:hAnsi="Arial" w:cs="Arial"/>
          <w:color w:val="4472C4" w:themeColor="accent1"/>
          <w:sz w:val="21"/>
          <w:szCs w:val="21"/>
        </w:rPr>
        <w:t xml:space="preserve"> with one-round memory</w:t>
      </w:r>
      <w:r>
        <w:rPr>
          <w:rFonts w:ascii="Arial" w:hAnsi="Arial" w:cs="Arial"/>
          <w:color w:val="4472C4" w:themeColor="accent1"/>
          <w:sz w:val="21"/>
          <w:szCs w:val="21"/>
        </w:rPr>
        <w:t xml:space="preserve"> is Generous Tit-for-Tat (GTFT). This strategy cooperates with certainty if the co-player cooperated in the previous round. But </w:t>
      </w:r>
      <w:r w:rsidR="00B44FE4">
        <w:rPr>
          <w:rFonts w:ascii="Arial" w:hAnsi="Arial" w:cs="Arial"/>
          <w:color w:val="4472C4" w:themeColor="accent1"/>
          <w:sz w:val="21"/>
          <w:szCs w:val="21"/>
        </w:rPr>
        <w:t>even if the co-player defected, GTFT cooperates with a certain probability.</w:t>
      </w:r>
      <w:r>
        <w:rPr>
          <w:rFonts w:ascii="Arial" w:hAnsi="Arial" w:cs="Arial"/>
          <w:color w:val="4472C4" w:themeColor="accent1"/>
          <w:sz w:val="21"/>
          <w:szCs w:val="21"/>
        </w:rPr>
        <w:t xml:space="preserve"> </w:t>
      </w:r>
      <w:r w:rsidR="00B44FE4">
        <w:rPr>
          <w:rFonts w:ascii="Arial" w:hAnsi="Arial" w:cs="Arial"/>
          <w:color w:val="4472C4" w:themeColor="accent1"/>
          <w:sz w:val="21"/>
          <w:szCs w:val="21"/>
        </w:rPr>
        <w:t>I</w:t>
      </w:r>
      <w:r>
        <w:rPr>
          <w:rFonts w:ascii="Arial" w:hAnsi="Arial" w:cs="Arial"/>
          <w:color w:val="4472C4" w:themeColor="accent1"/>
          <w:sz w:val="21"/>
          <w:szCs w:val="21"/>
        </w:rPr>
        <w:t xml:space="preserve">n the donation game, this </w:t>
      </w:r>
      <w:r>
        <w:rPr>
          <w:rFonts w:ascii="Arial" w:hAnsi="Arial" w:cs="Arial"/>
          <w:color w:val="4472C4" w:themeColor="accent1"/>
          <w:sz w:val="21"/>
          <w:szCs w:val="21"/>
        </w:rPr>
        <w:lastRenderedPageBreak/>
        <w:t>probability is 1-</w:t>
      </w:r>
      <w:r w:rsidRPr="00785092">
        <w:rPr>
          <w:rFonts w:ascii="Arial" w:hAnsi="Arial" w:cs="Arial"/>
          <w:i/>
          <w:iCs/>
          <w:color w:val="4472C4" w:themeColor="accent1"/>
          <w:sz w:val="21"/>
          <w:szCs w:val="21"/>
        </w:rPr>
        <w:t>c</w:t>
      </w:r>
      <w:r>
        <w:rPr>
          <w:rFonts w:ascii="Arial" w:hAnsi="Arial" w:cs="Arial"/>
          <w:color w:val="4472C4" w:themeColor="accent1"/>
          <w:sz w:val="21"/>
          <w:szCs w:val="21"/>
        </w:rPr>
        <w:t>/</w:t>
      </w:r>
      <w:r w:rsidRPr="00785092">
        <w:rPr>
          <w:rFonts w:ascii="Arial" w:hAnsi="Arial" w:cs="Arial"/>
          <w:i/>
          <w:iCs/>
          <w:color w:val="4472C4" w:themeColor="accent1"/>
          <w:sz w:val="21"/>
          <w:szCs w:val="21"/>
        </w:rPr>
        <w:t>b</w:t>
      </w:r>
      <w:r>
        <w:rPr>
          <w:rFonts w:ascii="Arial" w:hAnsi="Arial" w:cs="Arial"/>
          <w:color w:val="4472C4" w:themeColor="accent1"/>
          <w:sz w:val="21"/>
          <w:szCs w:val="21"/>
        </w:rPr>
        <w:t xml:space="preserve"> (where </w:t>
      </w:r>
      <w:r w:rsidRPr="00785092">
        <w:rPr>
          <w:rFonts w:ascii="Arial" w:hAnsi="Arial" w:cs="Arial"/>
          <w:i/>
          <w:iCs/>
          <w:color w:val="4472C4" w:themeColor="accent1"/>
          <w:sz w:val="21"/>
          <w:szCs w:val="21"/>
        </w:rPr>
        <w:t>c</w:t>
      </w:r>
      <w:r>
        <w:rPr>
          <w:rFonts w:ascii="Arial" w:hAnsi="Arial" w:cs="Arial"/>
          <w:color w:val="4472C4" w:themeColor="accent1"/>
          <w:sz w:val="21"/>
          <w:szCs w:val="21"/>
        </w:rPr>
        <w:t xml:space="preserve"> and </w:t>
      </w:r>
      <w:r w:rsidRPr="00785092">
        <w:rPr>
          <w:rFonts w:ascii="Arial" w:hAnsi="Arial" w:cs="Arial"/>
          <w:i/>
          <w:iCs/>
          <w:color w:val="4472C4" w:themeColor="accent1"/>
          <w:sz w:val="21"/>
          <w:szCs w:val="21"/>
        </w:rPr>
        <w:t>b</w:t>
      </w:r>
      <w:r>
        <w:rPr>
          <w:rFonts w:ascii="Arial" w:hAnsi="Arial" w:cs="Arial"/>
          <w:color w:val="4472C4" w:themeColor="accent1"/>
          <w:sz w:val="21"/>
          <w:szCs w:val="21"/>
        </w:rPr>
        <w:t xml:space="preserve"> are the cost and benefit of cooperation). </w:t>
      </w:r>
      <w:commentRangeStart w:id="1"/>
      <w:r>
        <w:rPr>
          <w:rFonts w:ascii="Arial" w:hAnsi="Arial" w:cs="Arial"/>
          <w:color w:val="4472C4" w:themeColor="accent1"/>
          <w:sz w:val="21"/>
          <w:szCs w:val="21"/>
        </w:rPr>
        <w:t xml:space="preserve">Our analysis of reactive-2 and reactive-3 strategies shows that </w:t>
      </w:r>
      <w:r w:rsidR="00B44FE4">
        <w:rPr>
          <w:rFonts w:ascii="Arial" w:hAnsi="Arial" w:cs="Arial"/>
          <w:color w:val="4472C4" w:themeColor="accent1"/>
          <w:sz w:val="21"/>
          <w:szCs w:val="21"/>
        </w:rPr>
        <w:t xml:space="preserve">this upper bound on </w:t>
      </w:r>
      <w:r>
        <w:rPr>
          <w:rFonts w:ascii="Arial" w:hAnsi="Arial" w:cs="Arial"/>
          <w:color w:val="4472C4" w:themeColor="accent1"/>
          <w:sz w:val="21"/>
          <w:szCs w:val="21"/>
        </w:rPr>
        <w:t>GTFT</w:t>
      </w:r>
      <w:r w:rsidR="00B44FE4">
        <w:rPr>
          <w:rFonts w:ascii="Arial" w:hAnsi="Arial" w:cs="Arial"/>
          <w:color w:val="4472C4" w:themeColor="accent1"/>
          <w:sz w:val="21"/>
          <w:szCs w:val="21"/>
        </w:rPr>
        <w:t>’s cooperation probability</w:t>
      </w:r>
      <w:r>
        <w:rPr>
          <w:rFonts w:ascii="Arial" w:hAnsi="Arial" w:cs="Arial"/>
          <w:color w:val="4472C4" w:themeColor="accent1"/>
          <w:sz w:val="21"/>
          <w:szCs w:val="21"/>
        </w:rPr>
        <w:t xml:space="preserve"> is just one </w:t>
      </w:r>
      <w:r w:rsidR="00B44FE4">
        <w:rPr>
          <w:rFonts w:ascii="Arial" w:hAnsi="Arial" w:cs="Arial"/>
          <w:color w:val="4472C4" w:themeColor="accent1"/>
          <w:sz w:val="21"/>
          <w:szCs w:val="21"/>
        </w:rPr>
        <w:t>special case of a more general pattern</w:t>
      </w:r>
      <w:r w:rsidR="00A51146">
        <w:rPr>
          <w:rFonts w:ascii="Arial" w:hAnsi="Arial" w:cs="Arial"/>
          <w:color w:val="4472C4" w:themeColor="accent1"/>
          <w:sz w:val="21"/>
          <w:szCs w:val="21"/>
        </w:rPr>
        <w:t xml:space="preserve">. </w:t>
      </w:r>
      <w:commentRangeEnd w:id="1"/>
      <w:r w:rsidR="00920E7E">
        <w:rPr>
          <w:rStyle w:val="CommentReference"/>
        </w:rPr>
        <w:commentReference w:id="1"/>
      </w:r>
      <w:r w:rsidR="00A51146">
        <w:rPr>
          <w:rFonts w:ascii="Arial" w:hAnsi="Arial" w:cs="Arial"/>
          <w:color w:val="4472C4" w:themeColor="accent1"/>
          <w:sz w:val="21"/>
          <w:szCs w:val="21"/>
        </w:rPr>
        <w:t xml:space="preserve">We feel these insights are important in their own right, independent of the empirical literature we mentioned. </w:t>
      </w:r>
    </w:p>
    <w:p w14:paraId="1D941733" w14:textId="77777777" w:rsidR="00337496" w:rsidRDefault="00337496" w:rsidP="00C42D98">
      <w:pPr>
        <w:spacing w:line="276" w:lineRule="auto"/>
        <w:jc w:val="both"/>
        <w:rPr>
          <w:rFonts w:ascii="Arial" w:hAnsi="Arial" w:cs="Arial"/>
          <w:color w:val="4472C4" w:themeColor="accent1"/>
          <w:sz w:val="21"/>
          <w:szCs w:val="21"/>
        </w:rPr>
      </w:pPr>
    </w:p>
    <w:p w14:paraId="554ABDB8" w14:textId="77777777" w:rsidR="00337496" w:rsidRDefault="00A51146"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Having said that, we fully agree with the reviewer that further results for games with errors would be desirable. As suggested by the reviewer, we have therefore explored these games both numerically and analytically. Our simulations suggest that our earlier results are </w:t>
      </w:r>
      <w:r w:rsidR="00B41906">
        <w:rPr>
          <w:rFonts w:ascii="Arial" w:hAnsi="Arial" w:cs="Arial"/>
          <w:color w:val="4472C4" w:themeColor="accent1"/>
          <w:sz w:val="21"/>
          <w:szCs w:val="21"/>
        </w:rPr>
        <w:t>quite</w:t>
      </w:r>
      <w:r>
        <w:rPr>
          <w:rFonts w:ascii="Arial" w:hAnsi="Arial" w:cs="Arial"/>
          <w:color w:val="4472C4" w:themeColor="accent1"/>
          <w:sz w:val="21"/>
          <w:szCs w:val="21"/>
        </w:rPr>
        <w:t xml:space="preserve"> robust. We still find that higher memory has a positive impact on cooperation </w:t>
      </w:r>
      <w:r w:rsidR="00B41906">
        <w:rPr>
          <w:rFonts w:ascii="Arial" w:hAnsi="Arial" w:cs="Arial"/>
          <w:color w:val="4472C4" w:themeColor="accent1"/>
          <w:sz w:val="21"/>
          <w:szCs w:val="21"/>
        </w:rPr>
        <w:t>when players use reactive strategies</w:t>
      </w:r>
      <w:r w:rsidR="00B44FE4">
        <w:rPr>
          <w:rFonts w:ascii="Arial" w:hAnsi="Arial" w:cs="Arial"/>
          <w:color w:val="4472C4" w:themeColor="accent1"/>
          <w:sz w:val="21"/>
          <w:szCs w:val="21"/>
        </w:rPr>
        <w:t>.</w:t>
      </w:r>
      <w:r w:rsidR="00B41906">
        <w:rPr>
          <w:rFonts w:ascii="Arial" w:hAnsi="Arial" w:cs="Arial"/>
          <w:color w:val="4472C4" w:themeColor="accent1"/>
          <w:sz w:val="21"/>
          <w:szCs w:val="21"/>
        </w:rPr>
        <w:t xml:space="preserve"> We still find that higher memory fails to have this positive effect when players only use counting strategies</w:t>
      </w:r>
      <w:r w:rsidR="00B44FE4">
        <w:rPr>
          <w:rFonts w:ascii="Arial" w:hAnsi="Arial" w:cs="Arial"/>
          <w:color w:val="4472C4" w:themeColor="accent1"/>
          <w:sz w:val="21"/>
          <w:szCs w:val="21"/>
        </w:rPr>
        <w:t xml:space="preserve"> (see our new </w:t>
      </w:r>
      <w:r w:rsidR="00B44FE4" w:rsidRPr="00B41906">
        <w:rPr>
          <w:rFonts w:ascii="Arial" w:hAnsi="Arial" w:cs="Arial"/>
          <w:b/>
          <w:bCs/>
          <w:color w:val="4472C4" w:themeColor="accent1"/>
          <w:sz w:val="21"/>
          <w:szCs w:val="21"/>
          <w:highlight w:val="yellow"/>
        </w:rPr>
        <w:t xml:space="preserve">Figure </w:t>
      </w:r>
      <w:proofErr w:type="spellStart"/>
      <w:r w:rsidR="00B44FE4" w:rsidRPr="00B41906">
        <w:rPr>
          <w:rFonts w:ascii="Arial" w:hAnsi="Arial" w:cs="Arial"/>
          <w:b/>
          <w:bCs/>
          <w:color w:val="4472C4" w:themeColor="accent1"/>
          <w:sz w:val="21"/>
          <w:szCs w:val="21"/>
          <w:highlight w:val="yellow"/>
        </w:rPr>
        <w:t>Sx</w:t>
      </w:r>
      <w:proofErr w:type="spellEnd"/>
      <w:r w:rsidR="00B44FE4">
        <w:rPr>
          <w:rFonts w:ascii="Arial" w:hAnsi="Arial" w:cs="Arial"/>
          <w:color w:val="4472C4" w:themeColor="accent1"/>
          <w:sz w:val="21"/>
          <w:szCs w:val="21"/>
        </w:rPr>
        <w:t>).</w:t>
      </w:r>
      <w:r w:rsidR="00B41906">
        <w:rPr>
          <w:rFonts w:ascii="Arial" w:hAnsi="Arial" w:cs="Arial"/>
          <w:color w:val="4472C4" w:themeColor="accent1"/>
          <w:sz w:val="21"/>
          <w:szCs w:val="21"/>
        </w:rPr>
        <w:t xml:space="preserve"> In addition, our new analytical results suggest that almost all of the previously described partner strategies remain approximate partner strategies for sufficiently small error rates (we describe these results in more detail in the </w:t>
      </w:r>
      <w:r w:rsidR="00B41906">
        <w:rPr>
          <w:rFonts w:ascii="Arial" w:hAnsi="Arial" w:cs="Arial"/>
          <w:b/>
          <w:bCs/>
          <w:color w:val="4472C4" w:themeColor="accent1"/>
          <w:sz w:val="21"/>
          <w:szCs w:val="21"/>
        </w:rPr>
        <w:t>SI</w:t>
      </w:r>
      <w:r w:rsidR="00B41906">
        <w:rPr>
          <w:rFonts w:ascii="Arial" w:hAnsi="Arial" w:cs="Arial"/>
          <w:color w:val="4472C4" w:themeColor="accent1"/>
          <w:sz w:val="21"/>
          <w:szCs w:val="21"/>
        </w:rPr>
        <w:t xml:space="preserve">). Moreover, we also </w:t>
      </w:r>
      <w:r w:rsidR="001A1C08">
        <w:rPr>
          <w:rFonts w:ascii="Arial" w:hAnsi="Arial" w:cs="Arial"/>
          <w:color w:val="4472C4" w:themeColor="accent1"/>
          <w:sz w:val="21"/>
          <w:szCs w:val="21"/>
        </w:rPr>
        <w:t>describe</w:t>
      </w:r>
      <w:r w:rsidR="00B41906">
        <w:rPr>
          <w:rFonts w:ascii="Arial" w:hAnsi="Arial" w:cs="Arial"/>
          <w:color w:val="4472C4" w:themeColor="accent1"/>
          <w:sz w:val="21"/>
          <w:szCs w:val="21"/>
        </w:rPr>
        <w:t xml:space="preserve"> a class of strategies that are Nash equilibria for all error rates. </w:t>
      </w:r>
    </w:p>
    <w:p w14:paraId="2F5D0C8B" w14:textId="77777777" w:rsidR="00337496" w:rsidRDefault="00337496" w:rsidP="00C42D98">
      <w:pPr>
        <w:spacing w:line="276" w:lineRule="auto"/>
        <w:jc w:val="both"/>
        <w:rPr>
          <w:rFonts w:ascii="Arial" w:hAnsi="Arial" w:cs="Arial"/>
          <w:color w:val="4472C4" w:themeColor="accent1"/>
          <w:sz w:val="21"/>
          <w:szCs w:val="21"/>
        </w:rPr>
      </w:pPr>
    </w:p>
    <w:p w14:paraId="1FB6FC07" w14:textId="77777777" w:rsidR="00337496" w:rsidRDefault="00B41906" w:rsidP="00C42D98">
      <w:pPr>
        <w:spacing w:line="276" w:lineRule="auto"/>
        <w:jc w:val="both"/>
        <w:rPr>
          <w:rFonts w:ascii="Arial" w:hAnsi="Arial" w:cs="Arial"/>
          <w:color w:val="4472C4" w:themeColor="accent1"/>
          <w:sz w:val="21"/>
          <w:szCs w:val="21"/>
        </w:rPr>
      </w:pPr>
      <w:r w:rsidRPr="006934A2">
        <w:rPr>
          <w:rFonts w:ascii="Arial" w:hAnsi="Arial" w:cs="Arial"/>
          <w:b/>
          <w:bCs/>
          <w:color w:val="4472C4" w:themeColor="accent1"/>
          <w:sz w:val="21"/>
          <w:szCs w:val="21"/>
        </w:rPr>
        <w:t>Changes:</w:t>
      </w:r>
      <w:r>
        <w:rPr>
          <w:rFonts w:ascii="Arial" w:hAnsi="Arial" w:cs="Arial"/>
          <w:color w:val="4472C4" w:themeColor="accent1"/>
          <w:sz w:val="21"/>
          <w:szCs w:val="21"/>
        </w:rPr>
        <w:t xml:space="preserve"> In the revised main text, we have added a short subsection </w:t>
      </w:r>
      <w:r w:rsidR="001A1C08">
        <w:rPr>
          <w:rFonts w:ascii="Arial" w:hAnsi="Arial" w:cs="Arial"/>
          <w:color w:val="4472C4" w:themeColor="accent1"/>
          <w:sz w:val="21"/>
          <w:szCs w:val="21"/>
        </w:rPr>
        <w:t xml:space="preserve">on errors </w:t>
      </w:r>
      <w:r>
        <w:rPr>
          <w:rFonts w:ascii="Arial" w:hAnsi="Arial" w:cs="Arial"/>
          <w:color w:val="4472C4" w:themeColor="accent1"/>
          <w:sz w:val="21"/>
          <w:szCs w:val="21"/>
        </w:rPr>
        <w:t xml:space="preserve">at the end of our Results section. The relevant details are described in the Supporting Information (see </w:t>
      </w:r>
      <w:r w:rsidRPr="00B41906">
        <w:rPr>
          <w:rFonts w:ascii="Arial" w:hAnsi="Arial" w:cs="Arial"/>
          <w:b/>
          <w:bCs/>
          <w:color w:val="4472C4" w:themeColor="accent1"/>
          <w:sz w:val="21"/>
          <w:szCs w:val="21"/>
          <w:highlight w:val="yellow"/>
        </w:rPr>
        <w:t>S</w:t>
      </w:r>
      <w:r>
        <w:rPr>
          <w:rFonts w:ascii="Arial" w:hAnsi="Arial" w:cs="Arial"/>
          <w:b/>
          <w:bCs/>
          <w:color w:val="4472C4" w:themeColor="accent1"/>
          <w:sz w:val="21"/>
          <w:szCs w:val="21"/>
          <w:highlight w:val="yellow"/>
        </w:rPr>
        <w:t>I S</w:t>
      </w:r>
      <w:r w:rsidRPr="00B41906">
        <w:rPr>
          <w:rFonts w:ascii="Arial" w:hAnsi="Arial" w:cs="Arial"/>
          <w:b/>
          <w:bCs/>
          <w:color w:val="4472C4" w:themeColor="accent1"/>
          <w:sz w:val="21"/>
          <w:szCs w:val="21"/>
          <w:highlight w:val="yellow"/>
        </w:rPr>
        <w:t>ection X.Y</w:t>
      </w:r>
      <w:r>
        <w:rPr>
          <w:rFonts w:ascii="Arial" w:hAnsi="Arial" w:cs="Arial"/>
          <w:color w:val="4472C4" w:themeColor="accent1"/>
          <w:sz w:val="21"/>
          <w:szCs w:val="21"/>
        </w:rPr>
        <w:t xml:space="preserve">, and the new </w:t>
      </w:r>
      <w:r w:rsidRPr="00B41906">
        <w:rPr>
          <w:rFonts w:ascii="Arial" w:hAnsi="Arial" w:cs="Arial"/>
          <w:b/>
          <w:bCs/>
          <w:color w:val="4472C4" w:themeColor="accent1"/>
          <w:sz w:val="21"/>
          <w:szCs w:val="21"/>
          <w:highlight w:val="yellow"/>
        </w:rPr>
        <w:t xml:space="preserve">Figures </w:t>
      </w:r>
      <w:proofErr w:type="spellStart"/>
      <w:r w:rsidRPr="00B41906">
        <w:rPr>
          <w:rFonts w:ascii="Arial" w:hAnsi="Arial" w:cs="Arial"/>
          <w:b/>
          <w:bCs/>
          <w:color w:val="4472C4" w:themeColor="accent1"/>
          <w:sz w:val="21"/>
          <w:szCs w:val="21"/>
          <w:highlight w:val="yellow"/>
        </w:rPr>
        <w:t>Sx</w:t>
      </w:r>
      <w:proofErr w:type="spellEnd"/>
      <w:r w:rsidRPr="00B41906">
        <w:rPr>
          <w:rFonts w:ascii="Arial" w:hAnsi="Arial" w:cs="Arial"/>
          <w:b/>
          <w:bCs/>
          <w:color w:val="4472C4" w:themeColor="accent1"/>
          <w:sz w:val="21"/>
          <w:szCs w:val="21"/>
        </w:rPr>
        <w:t xml:space="preserve"> </w:t>
      </w:r>
      <w:r>
        <w:rPr>
          <w:rFonts w:ascii="Arial" w:hAnsi="Arial" w:cs="Arial"/>
          <w:color w:val="4472C4" w:themeColor="accent1"/>
          <w:sz w:val="21"/>
          <w:szCs w:val="21"/>
        </w:rPr>
        <w:t xml:space="preserve">and </w:t>
      </w:r>
      <w:r w:rsidRPr="00B41906">
        <w:rPr>
          <w:rFonts w:ascii="Arial" w:hAnsi="Arial" w:cs="Arial"/>
          <w:b/>
          <w:bCs/>
          <w:color w:val="4472C4" w:themeColor="accent1"/>
          <w:sz w:val="21"/>
          <w:szCs w:val="21"/>
          <w:highlight w:val="yellow"/>
        </w:rPr>
        <w:t>Sy</w:t>
      </w:r>
      <w:r>
        <w:rPr>
          <w:rFonts w:ascii="Arial" w:hAnsi="Arial" w:cs="Arial"/>
          <w:color w:val="4472C4" w:themeColor="accent1"/>
          <w:sz w:val="21"/>
          <w:szCs w:val="21"/>
        </w:rPr>
        <w:t xml:space="preserve">). </w:t>
      </w:r>
      <w:r w:rsidR="006934A2">
        <w:rPr>
          <w:rFonts w:ascii="Arial" w:hAnsi="Arial" w:cs="Arial"/>
          <w:color w:val="4472C4" w:themeColor="accent1"/>
          <w:sz w:val="21"/>
          <w:szCs w:val="21"/>
        </w:rPr>
        <w:t xml:space="preserve">In addition, we have also revised our introduction section. In particular, we explain that the mentioned empirical evidence is one motivation for our study, but </w:t>
      </w:r>
      <w:r w:rsidR="001A1C08">
        <w:rPr>
          <w:rFonts w:ascii="Arial" w:hAnsi="Arial" w:cs="Arial"/>
          <w:color w:val="4472C4" w:themeColor="accent1"/>
          <w:sz w:val="21"/>
          <w:szCs w:val="21"/>
        </w:rPr>
        <w:t>perhaps not the key motivation</w:t>
      </w:r>
      <w:r w:rsidR="006934A2">
        <w:rPr>
          <w:rFonts w:ascii="Arial" w:hAnsi="Arial" w:cs="Arial"/>
          <w:color w:val="4472C4" w:themeColor="accent1"/>
          <w:sz w:val="21"/>
          <w:szCs w:val="21"/>
        </w:rPr>
        <w:t>.</w:t>
      </w:r>
    </w:p>
    <w:p w14:paraId="49EF4F9D" w14:textId="77777777" w:rsidR="00255BCA" w:rsidRPr="00C42D98" w:rsidRDefault="00255BCA" w:rsidP="00C42D98">
      <w:pPr>
        <w:spacing w:line="276" w:lineRule="auto"/>
        <w:jc w:val="both"/>
        <w:rPr>
          <w:rFonts w:ascii="Arial" w:hAnsi="Arial" w:cs="Arial"/>
          <w:sz w:val="21"/>
          <w:szCs w:val="21"/>
        </w:rPr>
      </w:pPr>
    </w:p>
    <w:p w14:paraId="7CCE2747" w14:textId="77777777" w:rsidR="008E0CB1"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Third, another conclusion from this work is that knowing the sequence of moves matters, not just the count. But it seems from looking at the conditions, to be a partner strategy, the order does not matter in a straightforward way (equation 1). For reactive-2 strategies, all that matters is the sum of </w:t>
      </w:r>
      <w:proofErr w:type="spellStart"/>
      <w:r w:rsidRPr="00C42D98">
        <w:rPr>
          <w:rFonts w:ascii="Arial" w:hAnsi="Arial" w:cs="Arial"/>
          <w:sz w:val="21"/>
          <w:szCs w:val="21"/>
        </w:rPr>
        <w:t>p_dc</w:t>
      </w:r>
      <w:proofErr w:type="spellEnd"/>
      <w:r w:rsidRPr="00C42D98">
        <w:rPr>
          <w:rFonts w:ascii="Arial" w:hAnsi="Arial" w:cs="Arial"/>
          <w:sz w:val="21"/>
          <w:szCs w:val="21"/>
        </w:rPr>
        <w:t xml:space="preserve"> and </w:t>
      </w:r>
      <w:proofErr w:type="spellStart"/>
      <w:r w:rsidRPr="00C42D98">
        <w:rPr>
          <w:rFonts w:ascii="Arial" w:hAnsi="Arial" w:cs="Arial"/>
          <w:sz w:val="21"/>
          <w:szCs w:val="21"/>
        </w:rPr>
        <w:t>p_cd</w:t>
      </w:r>
      <w:proofErr w:type="spellEnd"/>
      <w:r w:rsidRPr="00C42D98">
        <w:rPr>
          <w:rFonts w:ascii="Arial" w:hAnsi="Arial" w:cs="Arial"/>
          <w:sz w:val="21"/>
          <w:szCs w:val="21"/>
        </w:rPr>
        <w:t xml:space="preserve"> with equal weight. Likewise, for many of the conditions in reactive-3 strategies in equation 2. </w:t>
      </w:r>
    </w:p>
    <w:p w14:paraId="0BC5C88E" w14:textId="77777777" w:rsidR="00FD4B27" w:rsidRDefault="00FD4B27" w:rsidP="00C42D98">
      <w:pPr>
        <w:spacing w:line="276" w:lineRule="auto"/>
        <w:jc w:val="both"/>
        <w:rPr>
          <w:rFonts w:ascii="Arial" w:hAnsi="Arial" w:cs="Arial"/>
          <w:sz w:val="21"/>
          <w:szCs w:val="21"/>
        </w:rPr>
      </w:pPr>
    </w:p>
    <w:p w14:paraId="3DABA982" w14:textId="77777777" w:rsidR="003C11E5" w:rsidRPr="00FD4B27" w:rsidRDefault="00F755E1" w:rsidP="00C42D98">
      <w:pPr>
        <w:spacing w:line="276" w:lineRule="auto"/>
        <w:jc w:val="both"/>
        <w:rPr>
          <w:rFonts w:ascii="Arial" w:hAnsi="Arial" w:cs="Arial"/>
          <w:color w:val="4472C4" w:themeColor="accent1"/>
          <w:sz w:val="21"/>
          <w:szCs w:val="21"/>
        </w:rPr>
      </w:pPr>
      <w:r w:rsidRPr="00FD4B27">
        <w:rPr>
          <w:rFonts w:ascii="Arial" w:hAnsi="Arial" w:cs="Arial"/>
          <w:b/>
          <w:bCs/>
          <w:color w:val="4472C4" w:themeColor="accent1"/>
          <w:sz w:val="21"/>
          <w:szCs w:val="21"/>
        </w:rPr>
        <w:t>Reply:</w:t>
      </w:r>
      <w:r w:rsidRPr="00FD4B27">
        <w:rPr>
          <w:rFonts w:ascii="Arial" w:hAnsi="Arial" w:cs="Arial"/>
          <w:color w:val="4472C4" w:themeColor="accent1"/>
          <w:sz w:val="21"/>
          <w:szCs w:val="21"/>
        </w:rPr>
        <w:t xml:space="preserve"> That’s right. In terms of evolution, our simulations suggest that it is important to remember the exact sequence of moves. Yet, in all of the analytical conditions for reactive-2 partner strategies, only the co-player’s average cooperation rate matters (across the last two rounds). For an interpretation of this mismatch, it is important to note </w:t>
      </w:r>
      <w:r w:rsidR="003C11E5" w:rsidRPr="00FD4B27">
        <w:rPr>
          <w:rFonts w:ascii="Arial" w:hAnsi="Arial" w:cs="Arial"/>
          <w:color w:val="4472C4" w:themeColor="accent1"/>
          <w:sz w:val="21"/>
          <w:szCs w:val="21"/>
        </w:rPr>
        <w:t xml:space="preserve">that </w:t>
      </w:r>
      <w:r w:rsidRPr="00FD4B27">
        <w:rPr>
          <w:rFonts w:ascii="Arial" w:hAnsi="Arial" w:cs="Arial"/>
          <w:color w:val="4472C4" w:themeColor="accent1"/>
          <w:sz w:val="21"/>
          <w:szCs w:val="21"/>
        </w:rPr>
        <w:t xml:space="preserve">our analytical results only characterize a strategy’s </w:t>
      </w:r>
      <w:r w:rsidR="003C11E5" w:rsidRPr="00FD4B27">
        <w:rPr>
          <w:rFonts w:ascii="Arial" w:hAnsi="Arial" w:cs="Arial"/>
          <w:color w:val="4472C4" w:themeColor="accent1"/>
          <w:sz w:val="21"/>
          <w:szCs w:val="21"/>
        </w:rPr>
        <w:t xml:space="preserve">static stability. In contrast, in evolutionary simulations, it is also important how likely such strategies are to emerge in the first place, and how easily they can be invaded </w:t>
      </w:r>
      <w:r w:rsidR="001A1C08">
        <w:rPr>
          <w:rFonts w:ascii="Arial" w:hAnsi="Arial" w:cs="Arial"/>
          <w:color w:val="4472C4" w:themeColor="accent1"/>
          <w:sz w:val="21"/>
          <w:szCs w:val="21"/>
        </w:rPr>
        <w:t>in a stochastic evolutionary process.</w:t>
      </w:r>
    </w:p>
    <w:p w14:paraId="7D92A35C" w14:textId="77777777" w:rsidR="003C11E5" w:rsidRPr="00FD4B27" w:rsidRDefault="003C11E5" w:rsidP="00C42D98">
      <w:pPr>
        <w:spacing w:line="276" w:lineRule="auto"/>
        <w:jc w:val="both"/>
        <w:rPr>
          <w:rFonts w:ascii="Arial" w:hAnsi="Arial" w:cs="Arial"/>
          <w:color w:val="4472C4" w:themeColor="accent1"/>
          <w:sz w:val="21"/>
          <w:szCs w:val="21"/>
        </w:rPr>
      </w:pPr>
    </w:p>
    <w:p w14:paraId="7D91F708" w14:textId="77777777" w:rsidR="00F755E1" w:rsidRDefault="003C11E5" w:rsidP="00C42D98">
      <w:pPr>
        <w:spacing w:line="276" w:lineRule="auto"/>
        <w:jc w:val="both"/>
        <w:rPr>
          <w:rFonts w:ascii="Arial" w:hAnsi="Arial" w:cs="Arial"/>
          <w:color w:val="4472C4" w:themeColor="accent1"/>
          <w:sz w:val="21"/>
          <w:szCs w:val="21"/>
        </w:rPr>
      </w:pPr>
      <w:r w:rsidRPr="00FD4B27">
        <w:rPr>
          <w:rFonts w:ascii="Arial" w:hAnsi="Arial" w:cs="Arial"/>
          <w:color w:val="4472C4" w:themeColor="accent1"/>
          <w:sz w:val="21"/>
          <w:szCs w:val="21"/>
        </w:rPr>
        <w:t xml:space="preserve">Moreover, it is </w:t>
      </w:r>
      <w:r w:rsidR="001A1C08">
        <w:rPr>
          <w:rFonts w:ascii="Arial" w:hAnsi="Arial" w:cs="Arial"/>
          <w:color w:val="4472C4" w:themeColor="accent1"/>
          <w:sz w:val="21"/>
          <w:szCs w:val="21"/>
        </w:rPr>
        <w:t>worth to point out</w:t>
      </w:r>
      <w:r w:rsidRPr="00FD4B27">
        <w:rPr>
          <w:rFonts w:ascii="Arial" w:hAnsi="Arial" w:cs="Arial"/>
          <w:color w:val="4472C4" w:themeColor="accent1"/>
          <w:sz w:val="21"/>
          <w:szCs w:val="21"/>
        </w:rPr>
        <w:t xml:space="preserve"> that our definition of partners </w:t>
      </w:r>
      <w:r w:rsidR="00FD4B27" w:rsidRPr="00FD4B27">
        <w:rPr>
          <w:rFonts w:ascii="Arial" w:hAnsi="Arial" w:cs="Arial"/>
          <w:color w:val="4472C4" w:themeColor="accent1"/>
          <w:sz w:val="21"/>
          <w:szCs w:val="21"/>
        </w:rPr>
        <w:t>strategies requires</w:t>
      </w:r>
      <w:r w:rsidRPr="00FD4B27">
        <w:rPr>
          <w:rFonts w:ascii="Arial" w:hAnsi="Arial" w:cs="Arial"/>
          <w:color w:val="4472C4" w:themeColor="accent1"/>
          <w:sz w:val="21"/>
          <w:szCs w:val="21"/>
        </w:rPr>
        <w:t xml:space="preserve">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CC</m:t>
            </m:r>
          </m:sub>
        </m:sSub>
        <m:r>
          <m:rPr>
            <m:sty m:val="p"/>
          </m:rPr>
          <w:rPr>
            <w:rFonts w:ascii="Cambria Math" w:hAnsi="Cambria Math" w:cs="Arial"/>
            <w:color w:val="4472C4" w:themeColor="accent1"/>
            <w:sz w:val="21"/>
            <w:szCs w:val="21"/>
          </w:rPr>
          <m:t>=1</m:t>
        </m:r>
      </m:oMath>
      <w:r w:rsidRPr="00FD4B27">
        <w:rPr>
          <w:rFonts w:ascii="Arial" w:hAnsi="Arial" w:cs="Arial"/>
          <w:color w:val="4472C4" w:themeColor="accent1"/>
          <w:sz w:val="21"/>
          <w:szCs w:val="21"/>
        </w:rPr>
        <w:t xml:space="preserve">. That is, </w:t>
      </w:r>
      <w:r w:rsidR="00FD4B27" w:rsidRPr="00FD4B27">
        <w:rPr>
          <w:rFonts w:ascii="Arial" w:hAnsi="Arial" w:cs="Arial"/>
          <w:color w:val="4472C4" w:themeColor="accent1"/>
          <w:sz w:val="21"/>
          <w:szCs w:val="21"/>
        </w:rPr>
        <w:t>such players cooperate with absolute certainty if their co-player was fully cooperative in the past. However,</w:t>
      </w:r>
      <w:r w:rsidR="00640784">
        <w:rPr>
          <w:rFonts w:ascii="Arial" w:hAnsi="Arial" w:cs="Arial"/>
          <w:color w:val="4472C4" w:themeColor="accent1"/>
          <w:sz w:val="21"/>
          <w:szCs w:val="21"/>
        </w:rPr>
        <w:t xml:space="preserve"> stochastic evolutionary processes such as ours do not generate</w:t>
      </w:r>
      <w:r w:rsidR="00FD4B27">
        <w:rPr>
          <w:rFonts w:ascii="Arial" w:hAnsi="Arial" w:cs="Arial"/>
          <w:color w:val="4472C4" w:themeColor="accent1"/>
          <w:sz w:val="21"/>
          <w:szCs w:val="21"/>
        </w:rPr>
        <w:t xml:space="preserve"> strategies in which this condition is exactly met</w:t>
      </w:r>
      <w:r w:rsidR="00FD4B27" w:rsidRPr="00FD4B27">
        <w:rPr>
          <w:rFonts w:ascii="Arial" w:hAnsi="Arial" w:cs="Arial"/>
          <w:color w:val="4472C4" w:themeColor="accent1"/>
          <w:sz w:val="21"/>
          <w:szCs w:val="21"/>
        </w:rPr>
        <w:t xml:space="preserve">. </w:t>
      </w:r>
      <w:r w:rsidR="00640784">
        <w:rPr>
          <w:rFonts w:ascii="Arial" w:hAnsi="Arial" w:cs="Arial"/>
          <w:color w:val="4472C4" w:themeColor="accent1"/>
          <w:sz w:val="21"/>
          <w:szCs w:val="21"/>
        </w:rPr>
        <w:t>Instead</w:t>
      </w:r>
      <w:r w:rsidR="00FD4B27" w:rsidRPr="00FD4B27">
        <w:rPr>
          <w:rFonts w:ascii="Arial" w:hAnsi="Arial" w:cs="Arial"/>
          <w:color w:val="4472C4" w:themeColor="accent1"/>
          <w:sz w:val="21"/>
          <w:szCs w:val="21"/>
        </w:rPr>
        <w:t xml:space="preserve">, the entries of a new mutant strategy are </w:t>
      </w:r>
      <w:r w:rsidR="00640784">
        <w:rPr>
          <w:rFonts w:ascii="Arial" w:hAnsi="Arial" w:cs="Arial"/>
          <w:color w:val="4472C4" w:themeColor="accent1"/>
          <w:sz w:val="21"/>
          <w:szCs w:val="21"/>
        </w:rPr>
        <w:t>generated by drawing a random number between</w:t>
      </w:r>
      <w:r w:rsidR="00FD4B27" w:rsidRPr="00FD4B27">
        <w:rPr>
          <w:rFonts w:ascii="Arial" w:hAnsi="Arial" w:cs="Arial"/>
          <w:color w:val="4472C4" w:themeColor="accent1"/>
          <w:sz w:val="21"/>
          <w:szCs w:val="21"/>
        </w:rPr>
        <w:t xml:space="preserve"> [0,1]. As a result, mutant strategies may well have a cooperation probability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CC</m:t>
            </m:r>
          </m:sub>
        </m:sSub>
      </m:oMath>
      <w:r w:rsidR="00FD4B27" w:rsidRPr="00FD4B27">
        <w:rPr>
          <w:rFonts w:ascii="Arial" w:hAnsi="Arial" w:cs="Arial"/>
          <w:color w:val="4472C4" w:themeColor="accent1"/>
          <w:sz w:val="21"/>
          <w:szCs w:val="21"/>
        </w:rPr>
        <w:t xml:space="preserve"> close to one, but this probability will not be</w:t>
      </w:r>
      <w:r w:rsidR="001A1C08">
        <w:rPr>
          <w:rFonts w:ascii="Arial" w:hAnsi="Arial" w:cs="Arial"/>
          <w:color w:val="4472C4" w:themeColor="accent1"/>
          <w:sz w:val="21"/>
          <w:szCs w:val="21"/>
        </w:rPr>
        <w:t xml:space="preserve"> equal to</w:t>
      </w:r>
      <w:r w:rsidR="00FD4B27" w:rsidRPr="00FD4B27">
        <w:rPr>
          <w:rFonts w:ascii="Arial" w:hAnsi="Arial" w:cs="Arial"/>
          <w:color w:val="4472C4" w:themeColor="accent1"/>
          <w:sz w:val="21"/>
          <w:szCs w:val="21"/>
        </w:rPr>
        <w:t xml:space="preserve"> one. </w:t>
      </w:r>
      <w:r w:rsidR="00FD4B27">
        <w:rPr>
          <w:rFonts w:ascii="Arial" w:hAnsi="Arial" w:cs="Arial"/>
          <w:color w:val="4472C4" w:themeColor="accent1"/>
          <w:sz w:val="21"/>
          <w:szCs w:val="21"/>
        </w:rPr>
        <w:t>This observation is important, because f</w:t>
      </w:r>
      <w:r w:rsidR="00FD4B27" w:rsidRPr="00FD4B27">
        <w:rPr>
          <w:rFonts w:ascii="Arial" w:hAnsi="Arial" w:cs="Arial"/>
          <w:color w:val="4472C4" w:themeColor="accent1"/>
          <w:sz w:val="21"/>
          <w:szCs w:val="21"/>
        </w:rPr>
        <w:t xml:space="preserve">or strategies with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CC</m:t>
            </m:r>
          </m:sub>
        </m:sSub>
        <m:r>
          <m:rPr>
            <m:sty m:val="p"/>
          </m:rPr>
          <w:rPr>
            <w:rFonts w:ascii="Cambria Math" w:hAnsi="Cambria Math" w:cs="Arial"/>
            <w:color w:val="4472C4" w:themeColor="accent1"/>
            <w:sz w:val="21"/>
            <w:szCs w:val="21"/>
          </w:rPr>
          <m:t>&lt;1</m:t>
        </m:r>
      </m:oMath>
      <w:r w:rsidR="00FD4B27" w:rsidRPr="00FD4B27">
        <w:rPr>
          <w:rFonts w:ascii="Arial" w:hAnsi="Arial" w:cs="Arial"/>
          <w:color w:val="4472C4" w:themeColor="accent1"/>
          <w:sz w:val="21"/>
          <w:szCs w:val="21"/>
        </w:rPr>
        <w:t xml:space="preserve">, the entries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m:t>
            </m:r>
          </m:sub>
        </m:sSub>
      </m:oMath>
      <w:r w:rsidR="00FD4B27" w:rsidRPr="00FD4B27">
        <w:rPr>
          <w:rFonts w:ascii="Arial" w:hAnsi="Arial" w:cs="Arial"/>
          <w:color w:val="4472C4" w:themeColor="accent1"/>
          <w:sz w:val="21"/>
          <w:szCs w:val="21"/>
        </w:rPr>
        <w:t xml:space="preserve"> and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m:t>
            </m:r>
          </m:sub>
        </m:sSub>
      </m:oMath>
      <w:r w:rsidR="00FD4B27" w:rsidRPr="00FD4B27">
        <w:rPr>
          <w:rFonts w:ascii="Arial" w:hAnsi="Arial" w:cs="Arial"/>
          <w:color w:val="4472C4" w:themeColor="accent1"/>
          <w:sz w:val="21"/>
          <w:szCs w:val="21"/>
        </w:rPr>
        <w:t xml:space="preserve"> are no longer interchangeable. We come back to this observation in more detail in our response to the reviewer’s fourth comment below. </w:t>
      </w:r>
    </w:p>
    <w:p w14:paraId="63BEDC6C" w14:textId="77777777" w:rsidR="00926537" w:rsidRDefault="00926537" w:rsidP="00C42D98">
      <w:pPr>
        <w:spacing w:line="276" w:lineRule="auto"/>
        <w:jc w:val="both"/>
        <w:rPr>
          <w:rFonts w:ascii="Arial" w:hAnsi="Arial" w:cs="Arial"/>
          <w:color w:val="4472C4" w:themeColor="accent1"/>
          <w:sz w:val="21"/>
          <w:szCs w:val="21"/>
        </w:rPr>
      </w:pPr>
    </w:p>
    <w:p w14:paraId="2C1B1871" w14:textId="77777777" w:rsidR="00926537" w:rsidRDefault="00926537" w:rsidP="00C42D98">
      <w:pPr>
        <w:spacing w:line="276" w:lineRule="auto"/>
        <w:jc w:val="both"/>
        <w:rPr>
          <w:rFonts w:ascii="Arial" w:hAnsi="Arial" w:cs="Arial"/>
          <w:color w:val="4472C4" w:themeColor="accent1"/>
          <w:sz w:val="21"/>
          <w:szCs w:val="21"/>
        </w:rPr>
      </w:pPr>
      <w:r w:rsidRPr="00926537">
        <w:rPr>
          <w:rFonts w:ascii="Arial" w:hAnsi="Arial" w:cs="Arial"/>
          <w:b/>
          <w:bCs/>
          <w:color w:val="4472C4" w:themeColor="accent1"/>
          <w:sz w:val="21"/>
          <w:szCs w:val="21"/>
        </w:rPr>
        <w:t>Changes:</w:t>
      </w:r>
      <w:r>
        <w:rPr>
          <w:rFonts w:ascii="Arial" w:hAnsi="Arial" w:cs="Arial"/>
          <w:color w:val="4472C4" w:themeColor="accent1"/>
          <w:sz w:val="21"/>
          <w:szCs w:val="21"/>
        </w:rPr>
        <w:t xml:space="preserve"> We now mention these arguments at the end of our subsection on our evolutionary simulations. </w:t>
      </w:r>
    </w:p>
    <w:p w14:paraId="26856E89" w14:textId="77777777" w:rsidR="00FD4B27" w:rsidRDefault="00FD4B27" w:rsidP="00C42D98">
      <w:pPr>
        <w:spacing w:line="276" w:lineRule="auto"/>
        <w:jc w:val="both"/>
        <w:rPr>
          <w:rFonts w:ascii="Arial" w:hAnsi="Arial" w:cs="Arial"/>
          <w:color w:val="4472C4" w:themeColor="accent1"/>
          <w:sz w:val="21"/>
          <w:szCs w:val="21"/>
        </w:rPr>
      </w:pPr>
    </w:p>
    <w:p w14:paraId="67EE3C2F" w14:textId="77777777" w:rsidR="00FD4B27" w:rsidRDefault="00FD4B27" w:rsidP="00C42D98">
      <w:pPr>
        <w:spacing w:line="276" w:lineRule="auto"/>
        <w:jc w:val="both"/>
        <w:rPr>
          <w:rFonts w:ascii="Arial" w:hAnsi="Arial" w:cs="Arial"/>
          <w:sz w:val="21"/>
          <w:szCs w:val="21"/>
        </w:rPr>
      </w:pPr>
      <w:r w:rsidRPr="00C42D98">
        <w:rPr>
          <w:rFonts w:ascii="Arial" w:hAnsi="Arial" w:cs="Arial"/>
          <w:sz w:val="21"/>
          <w:szCs w:val="21"/>
        </w:rPr>
        <w:lastRenderedPageBreak/>
        <w:t>Finally, looking closely at the conditions in equation 2, it does not seem to generalize reactive-2 strategies where the cooperation rate needed to decrease by c/2b - is there some other pattern that applies, or is that intuitive explanation only valid for reactive-2?</w:t>
      </w:r>
    </w:p>
    <w:p w14:paraId="3987BCAD" w14:textId="77777777" w:rsidR="00926537" w:rsidRDefault="00926537" w:rsidP="00C42D98">
      <w:pPr>
        <w:spacing w:line="276" w:lineRule="auto"/>
        <w:jc w:val="both"/>
        <w:rPr>
          <w:rFonts w:ascii="Arial" w:hAnsi="Arial" w:cs="Arial"/>
          <w:sz w:val="21"/>
          <w:szCs w:val="21"/>
        </w:rPr>
      </w:pPr>
    </w:p>
    <w:p w14:paraId="275E1E61" w14:textId="77777777" w:rsidR="00926537" w:rsidRPr="004F798C" w:rsidRDefault="00926537" w:rsidP="00C42D98">
      <w:pPr>
        <w:spacing w:line="276" w:lineRule="auto"/>
        <w:jc w:val="both"/>
        <w:rPr>
          <w:rFonts w:ascii="Arial" w:hAnsi="Arial" w:cs="Arial"/>
          <w:color w:val="4472C4" w:themeColor="accent1"/>
          <w:sz w:val="21"/>
          <w:szCs w:val="21"/>
        </w:rPr>
      </w:pPr>
      <w:r w:rsidRPr="004F798C">
        <w:rPr>
          <w:rFonts w:ascii="Arial" w:hAnsi="Arial" w:cs="Arial"/>
          <w:b/>
          <w:bCs/>
          <w:color w:val="4472C4" w:themeColor="accent1"/>
          <w:sz w:val="21"/>
          <w:szCs w:val="21"/>
        </w:rPr>
        <w:t>Reply</w:t>
      </w:r>
      <w:r w:rsidR="001A1C08">
        <w:rPr>
          <w:rFonts w:ascii="Arial" w:hAnsi="Arial" w:cs="Arial"/>
          <w:b/>
          <w:bCs/>
          <w:color w:val="4472C4" w:themeColor="accent1"/>
          <w:sz w:val="21"/>
          <w:szCs w:val="21"/>
        </w:rPr>
        <w:t xml:space="preserve">: </w:t>
      </w:r>
      <w:r w:rsidRPr="004F798C">
        <w:rPr>
          <w:rFonts w:ascii="Arial" w:hAnsi="Arial" w:cs="Arial"/>
          <w:color w:val="4472C4" w:themeColor="accent1"/>
          <w:sz w:val="21"/>
          <w:szCs w:val="21"/>
        </w:rPr>
        <w:t>For reactive-2 partner strategies, one of our conditions</w:t>
      </w:r>
      <w:r w:rsidR="00C01979">
        <w:rPr>
          <w:rFonts w:ascii="Arial" w:hAnsi="Arial" w:cs="Arial"/>
          <w:color w:val="4472C4" w:themeColor="accent1"/>
          <w:sz w:val="21"/>
          <w:szCs w:val="21"/>
        </w:rPr>
        <w:t xml:space="preserve"> in Eq. [1]</w:t>
      </w:r>
      <w:r w:rsidRPr="004F798C">
        <w:rPr>
          <w:rFonts w:ascii="Arial" w:hAnsi="Arial" w:cs="Arial"/>
          <w:color w:val="4472C4" w:themeColor="accent1"/>
          <w:sz w:val="21"/>
          <w:szCs w:val="21"/>
        </w:rPr>
        <w:t xml:space="preserve"> is indeed</w:t>
      </w:r>
    </w:p>
    <w:p w14:paraId="60C0276F" w14:textId="77777777" w:rsidR="00FD4B27" w:rsidRDefault="00000000" w:rsidP="00C01979">
      <w:pPr>
        <w:spacing w:before="120" w:after="120" w:line="276" w:lineRule="auto"/>
        <w:jc w:val="both"/>
        <w:rPr>
          <w:rFonts w:ascii="Arial" w:hAnsi="Arial" w:cs="Arial"/>
          <w:color w:val="4472C4" w:themeColor="accent1"/>
          <w:sz w:val="21"/>
          <w:szCs w:val="21"/>
        </w:rPr>
      </w:pPr>
      <m:oMathPara>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m:t>
                  </m:r>
                </m:sub>
              </m:sSub>
            </m:num>
            <m:den>
              <m:r>
                <m:rPr>
                  <m:sty m:val="p"/>
                </m:rPr>
                <w:rPr>
                  <w:rFonts w:ascii="Cambria Math" w:hAnsi="Cambria Math" w:cs="Arial"/>
                  <w:color w:val="4472C4" w:themeColor="accent1"/>
                  <w:sz w:val="21"/>
                  <w:szCs w:val="21"/>
                </w:rPr>
                <m:t>2</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1</m:t>
              </m:r>
            </m:num>
            <m:den>
              <m:r>
                <m:rPr>
                  <m:sty m:val="p"/>
                </m:rPr>
                <w:rPr>
                  <w:rFonts w:ascii="Cambria Math" w:hAnsi="Cambria Math" w:cs="Arial"/>
                  <w:color w:val="4472C4" w:themeColor="accent1"/>
                  <w:sz w:val="21"/>
                  <w:szCs w:val="21"/>
                </w:rPr>
                <m:t>2</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m:oMathPara>
    </w:p>
    <w:p w14:paraId="46B5B001" w14:textId="1C1BD66A" w:rsidR="00F755E1" w:rsidRPr="004F798C" w:rsidRDefault="00926537" w:rsidP="00C42D98">
      <w:pPr>
        <w:spacing w:line="276" w:lineRule="auto"/>
        <w:jc w:val="both"/>
        <w:rPr>
          <w:rFonts w:ascii="Arial" w:hAnsi="Arial" w:cs="Arial"/>
          <w:color w:val="4472C4" w:themeColor="accent1"/>
          <w:sz w:val="21"/>
          <w:szCs w:val="21"/>
        </w:rPr>
      </w:pPr>
      <w:r w:rsidRPr="004F798C">
        <w:rPr>
          <w:rFonts w:ascii="Arial" w:hAnsi="Arial" w:cs="Arial"/>
          <w:color w:val="4472C4" w:themeColor="accent1"/>
          <w:sz w:val="21"/>
          <w:szCs w:val="21"/>
        </w:rPr>
        <w:t xml:space="preserve">The general pattern here is the following: the proportion of </w:t>
      </w:r>
      <w:proofErr w:type="gramStart"/>
      <w:r w:rsidRPr="004F798C">
        <w:rPr>
          <w:rFonts w:ascii="Arial" w:hAnsi="Arial" w:cs="Arial"/>
          <w:color w:val="4472C4" w:themeColor="accent1"/>
          <w:sz w:val="21"/>
          <w:szCs w:val="21"/>
        </w:rPr>
        <w:t>D’s</w:t>
      </w:r>
      <w:proofErr w:type="gramEnd"/>
      <w:r w:rsidRPr="004F798C">
        <w:rPr>
          <w:rFonts w:ascii="Arial" w:hAnsi="Arial" w:cs="Arial"/>
          <w:color w:val="4472C4" w:themeColor="accent1"/>
          <w:sz w:val="21"/>
          <w:szCs w:val="21"/>
        </w:rPr>
        <w:t xml:space="preserve"> in the considered histories on the left hand side is 1/2 (</w:t>
      </w:r>
      <w:r w:rsidR="004F798C" w:rsidRPr="004F798C">
        <w:rPr>
          <w:rFonts w:ascii="Arial" w:hAnsi="Arial" w:cs="Arial"/>
          <w:color w:val="4472C4" w:themeColor="accent1"/>
          <w:sz w:val="21"/>
          <w:szCs w:val="21"/>
        </w:rPr>
        <w:t>T</w:t>
      </w:r>
      <w:r w:rsidRPr="004F798C">
        <w:rPr>
          <w:rFonts w:ascii="Arial" w:hAnsi="Arial" w:cs="Arial"/>
          <w:color w:val="4472C4" w:themeColor="accent1"/>
          <w:sz w:val="21"/>
          <w:szCs w:val="21"/>
        </w:rPr>
        <w:t>he</w:t>
      </w:r>
      <w:r w:rsidR="004F798C" w:rsidRPr="004F798C">
        <w:rPr>
          <w:rFonts w:ascii="Arial" w:hAnsi="Arial" w:cs="Arial"/>
          <w:color w:val="4472C4" w:themeColor="accent1"/>
          <w:sz w:val="21"/>
          <w:szCs w:val="21"/>
        </w:rPr>
        <w:t>re are</w:t>
      </w:r>
      <w:r w:rsidRPr="004F798C">
        <w:rPr>
          <w:rFonts w:ascii="Arial" w:hAnsi="Arial" w:cs="Arial"/>
          <w:color w:val="4472C4" w:themeColor="accent1"/>
          <w:sz w:val="21"/>
          <w:szCs w:val="21"/>
        </w:rPr>
        <w:t xml:space="preserve"> two strings ‘CD’ and ‘DC’</w:t>
      </w:r>
      <w:r w:rsidR="004F798C" w:rsidRPr="004F798C">
        <w:rPr>
          <w:rFonts w:ascii="Arial" w:hAnsi="Arial" w:cs="Arial"/>
          <w:color w:val="4472C4" w:themeColor="accent1"/>
          <w:sz w:val="21"/>
          <w:szCs w:val="21"/>
        </w:rPr>
        <w:t xml:space="preserve">, with </w:t>
      </w:r>
      <w:r w:rsidRPr="004F798C">
        <w:rPr>
          <w:rFonts w:ascii="Arial" w:hAnsi="Arial" w:cs="Arial"/>
          <w:color w:val="4472C4" w:themeColor="accent1"/>
          <w:sz w:val="21"/>
          <w:szCs w:val="21"/>
        </w:rPr>
        <w:t>four letters overall</w:t>
      </w:r>
      <w:r w:rsidR="004F798C" w:rsidRPr="004F798C">
        <w:rPr>
          <w:rFonts w:ascii="Arial" w:hAnsi="Arial" w:cs="Arial"/>
          <w:color w:val="4472C4" w:themeColor="accent1"/>
          <w:sz w:val="21"/>
          <w:szCs w:val="21"/>
        </w:rPr>
        <w:t xml:space="preserve">; out of these four letters, </w:t>
      </w:r>
      <w:r w:rsidR="00190AB1">
        <w:rPr>
          <w:rFonts w:ascii="Arial" w:hAnsi="Arial" w:cs="Arial"/>
          <w:color w:val="4472C4" w:themeColor="accent1"/>
          <w:sz w:val="21"/>
          <w:szCs w:val="21"/>
        </w:rPr>
        <w:t>one half of them</w:t>
      </w:r>
      <w:r w:rsidR="004F798C" w:rsidRPr="004F798C">
        <w:rPr>
          <w:rFonts w:ascii="Arial" w:hAnsi="Arial" w:cs="Arial"/>
          <w:color w:val="4472C4" w:themeColor="accent1"/>
          <w:sz w:val="21"/>
          <w:szCs w:val="21"/>
        </w:rPr>
        <w:t xml:space="preserve"> are</w:t>
      </w:r>
      <w:r w:rsidRPr="004F798C">
        <w:rPr>
          <w:rFonts w:ascii="Arial" w:hAnsi="Arial" w:cs="Arial"/>
          <w:color w:val="4472C4" w:themeColor="accent1"/>
          <w:sz w:val="21"/>
          <w:szCs w:val="21"/>
        </w:rPr>
        <w:t xml:space="preserve"> ‘D’). Therefore, also the relevant factor on the right-hand side is 1/2. The same pattern also applies </w:t>
      </w:r>
      <w:r w:rsidR="00190AB1">
        <w:rPr>
          <w:rFonts w:ascii="Arial" w:hAnsi="Arial" w:cs="Arial"/>
          <w:color w:val="4472C4" w:themeColor="accent1"/>
          <w:sz w:val="21"/>
          <w:szCs w:val="21"/>
        </w:rPr>
        <w:t>to</w:t>
      </w:r>
      <w:r w:rsidR="004F798C" w:rsidRPr="004F798C">
        <w:rPr>
          <w:rFonts w:ascii="Arial" w:hAnsi="Arial" w:cs="Arial"/>
          <w:color w:val="4472C4" w:themeColor="accent1"/>
          <w:sz w:val="21"/>
          <w:szCs w:val="21"/>
        </w:rPr>
        <w:t xml:space="preserve"> all our conditions for </w:t>
      </w:r>
      <w:ins w:id="2" w:author="Microsoft Office User" w:date="2024-09-15T16:28:00Z">
        <w:r w:rsidR="001F2B21">
          <w:rPr>
            <w:rFonts w:ascii="Arial" w:hAnsi="Arial" w:cs="Arial"/>
            <w:color w:val="4472C4" w:themeColor="accent1"/>
            <w:sz w:val="21"/>
            <w:szCs w:val="21"/>
          </w:rPr>
          <w:t>reactive</w:t>
        </w:r>
      </w:ins>
      <w:del w:id="3" w:author="Microsoft Office User" w:date="2024-09-15T16:28:00Z">
        <w:r w:rsidR="004F798C" w:rsidRPr="004F798C" w:rsidDel="001F2B21">
          <w:rPr>
            <w:rFonts w:ascii="Arial" w:hAnsi="Arial" w:cs="Arial"/>
            <w:color w:val="4472C4" w:themeColor="accent1"/>
            <w:sz w:val="21"/>
            <w:szCs w:val="21"/>
          </w:rPr>
          <w:delText>memory</w:delText>
        </w:r>
      </w:del>
      <w:r w:rsidR="004F798C" w:rsidRPr="004F798C">
        <w:rPr>
          <w:rFonts w:ascii="Arial" w:hAnsi="Arial" w:cs="Arial"/>
          <w:color w:val="4472C4" w:themeColor="accent1"/>
          <w:sz w:val="21"/>
          <w:szCs w:val="21"/>
        </w:rPr>
        <w:t>-3 strategies, see Eq. [2]</w:t>
      </w:r>
      <w:r w:rsidR="004F798C">
        <w:rPr>
          <w:rFonts w:ascii="Arial" w:hAnsi="Arial" w:cs="Arial"/>
          <w:color w:val="4472C4" w:themeColor="accent1"/>
          <w:sz w:val="21"/>
          <w:szCs w:val="21"/>
        </w:rPr>
        <w:t xml:space="preserve">. For example, one of these conditions is: </w:t>
      </w:r>
      <w:r w:rsidRPr="004F798C">
        <w:rPr>
          <w:rFonts w:ascii="Arial" w:hAnsi="Arial" w:cs="Arial"/>
          <w:color w:val="4472C4" w:themeColor="accent1"/>
          <w:sz w:val="21"/>
          <w:szCs w:val="21"/>
        </w:rPr>
        <w:t xml:space="preserve"> </w:t>
      </w:r>
    </w:p>
    <w:p w14:paraId="432DF8AB" w14:textId="77777777" w:rsidR="004F798C" w:rsidRDefault="00000000" w:rsidP="004F798C">
      <w:pPr>
        <w:spacing w:line="276" w:lineRule="auto"/>
        <w:jc w:val="both"/>
        <w:rPr>
          <w:rFonts w:ascii="Arial" w:hAnsi="Arial" w:cs="Arial"/>
          <w:color w:val="4472C4" w:themeColor="accent1"/>
          <w:sz w:val="21"/>
          <w:szCs w:val="21"/>
        </w:rPr>
      </w:pPr>
      <m:oMathPara>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DCD</m:t>
                  </m:r>
                </m:sub>
              </m:sSub>
              <m: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DDC</m:t>
                  </m:r>
                </m:sub>
              </m:sSub>
            </m:num>
            <m:den>
              <m:r>
                <m:rPr>
                  <m:sty m:val="p"/>
                </m:rPr>
                <w:rPr>
                  <w:rFonts w:ascii="Cambria Math" w:hAnsi="Cambria Math" w:cs="Arial"/>
                  <w:color w:val="4472C4" w:themeColor="accent1"/>
                  <w:sz w:val="21"/>
                  <w:szCs w:val="21"/>
                </w:rPr>
                <m:t>3</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2</m:t>
              </m:r>
            </m:num>
            <m:den>
              <m:r>
                <m:rPr>
                  <m:sty m:val="p"/>
                </m:rPr>
                <w:rPr>
                  <w:rFonts w:ascii="Cambria Math" w:hAnsi="Cambria Math" w:cs="Arial"/>
                  <w:color w:val="4472C4" w:themeColor="accent1"/>
                  <w:sz w:val="21"/>
                  <w:szCs w:val="21"/>
                </w:rPr>
                <m:t>3</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m:oMathPara>
    </w:p>
    <w:p w14:paraId="55A99DF3" w14:textId="77777777" w:rsidR="001A1C08" w:rsidRDefault="004F798C" w:rsidP="00C42D98">
      <w:pPr>
        <w:spacing w:line="276" w:lineRule="auto"/>
        <w:jc w:val="both"/>
        <w:rPr>
          <w:rFonts w:ascii="Arial" w:hAnsi="Arial" w:cs="Arial"/>
          <w:color w:val="4472C4" w:themeColor="accent1"/>
          <w:sz w:val="21"/>
          <w:szCs w:val="21"/>
        </w:rPr>
      </w:pPr>
      <w:r w:rsidRPr="004F798C">
        <w:rPr>
          <w:rFonts w:ascii="Arial" w:hAnsi="Arial" w:cs="Arial"/>
          <w:color w:val="4472C4" w:themeColor="accent1"/>
          <w:sz w:val="21"/>
          <w:szCs w:val="21"/>
        </w:rPr>
        <w:t>Here, the proportion of ‘</w:t>
      </w:r>
      <w:proofErr w:type="gramStart"/>
      <w:r w:rsidRPr="004F798C">
        <w:rPr>
          <w:rFonts w:ascii="Arial" w:hAnsi="Arial" w:cs="Arial"/>
          <w:color w:val="4472C4" w:themeColor="accent1"/>
          <w:sz w:val="21"/>
          <w:szCs w:val="21"/>
        </w:rPr>
        <w:t>D’s</w:t>
      </w:r>
      <w:proofErr w:type="gramEnd"/>
      <w:r w:rsidRPr="004F798C">
        <w:rPr>
          <w:rFonts w:ascii="Arial" w:hAnsi="Arial" w:cs="Arial"/>
          <w:color w:val="4472C4" w:themeColor="accent1"/>
          <w:sz w:val="21"/>
          <w:szCs w:val="21"/>
        </w:rPr>
        <w:t xml:space="preserve"> on the left-hand side is 2/3. Hence, the maximum cooperation probability on the right-hand side is correspondingly reduced by </w:t>
      </w:r>
      <m:oMath>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2</m:t>
            </m:r>
          </m:num>
          <m:den>
            <m:r>
              <m:rPr>
                <m:sty m:val="p"/>
              </m:rPr>
              <w:rPr>
                <w:rFonts w:ascii="Cambria Math" w:hAnsi="Cambria Math" w:cs="Arial"/>
                <w:color w:val="4472C4" w:themeColor="accent1"/>
                <w:sz w:val="21"/>
                <w:szCs w:val="21"/>
              </w:rPr>
              <m:t>3</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w:r w:rsidRPr="004F798C">
        <w:rPr>
          <w:rFonts w:ascii="Arial" w:hAnsi="Arial" w:cs="Arial"/>
          <w:color w:val="4472C4" w:themeColor="accent1"/>
          <w:sz w:val="21"/>
          <w:szCs w:val="21"/>
        </w:rPr>
        <w:t>.</w:t>
      </w:r>
      <w:r>
        <w:rPr>
          <w:rFonts w:ascii="Arial" w:hAnsi="Arial" w:cs="Arial"/>
          <w:color w:val="4472C4" w:themeColor="accent1"/>
          <w:sz w:val="21"/>
          <w:szCs w:val="21"/>
        </w:rPr>
        <w:t xml:space="preserve"> </w:t>
      </w:r>
      <w:r w:rsidR="001A1C08">
        <w:rPr>
          <w:rFonts w:ascii="Arial" w:hAnsi="Arial" w:cs="Arial"/>
          <w:color w:val="4472C4" w:themeColor="accent1"/>
          <w:sz w:val="21"/>
          <w:szCs w:val="21"/>
        </w:rPr>
        <w:t xml:space="preserve">So </w:t>
      </w:r>
      <w:r w:rsidR="0008383C">
        <w:rPr>
          <w:rFonts w:ascii="Arial" w:hAnsi="Arial" w:cs="Arial"/>
          <w:color w:val="4472C4" w:themeColor="accent1"/>
          <w:sz w:val="21"/>
          <w:szCs w:val="21"/>
        </w:rPr>
        <w:t>again</w:t>
      </w:r>
      <w:r w:rsidR="001A1C08">
        <w:rPr>
          <w:rFonts w:ascii="Arial" w:hAnsi="Arial" w:cs="Arial"/>
          <w:color w:val="4472C4" w:themeColor="accent1"/>
          <w:sz w:val="21"/>
          <w:szCs w:val="21"/>
        </w:rPr>
        <w:t xml:space="preserve">, players reduce their cooperation probability in proportion to how often </w:t>
      </w:r>
      <w:r w:rsidR="00190AB1">
        <w:rPr>
          <w:rFonts w:ascii="Arial" w:hAnsi="Arial" w:cs="Arial"/>
          <w:color w:val="4472C4" w:themeColor="accent1"/>
          <w:sz w:val="21"/>
          <w:szCs w:val="21"/>
        </w:rPr>
        <w:t xml:space="preserve">the </w:t>
      </w:r>
      <w:r w:rsidR="001A1C08">
        <w:rPr>
          <w:rFonts w:ascii="Arial" w:hAnsi="Arial" w:cs="Arial"/>
          <w:color w:val="4472C4" w:themeColor="accent1"/>
          <w:sz w:val="21"/>
          <w:szCs w:val="21"/>
        </w:rPr>
        <w:t xml:space="preserve">co-player defected in the past. </w:t>
      </w:r>
    </w:p>
    <w:p w14:paraId="671D4758" w14:textId="77777777" w:rsidR="00640784" w:rsidRDefault="00640784" w:rsidP="00C42D98">
      <w:pPr>
        <w:spacing w:line="276" w:lineRule="auto"/>
        <w:jc w:val="both"/>
        <w:rPr>
          <w:rFonts w:ascii="Arial" w:hAnsi="Arial" w:cs="Arial"/>
          <w:color w:val="4472C4" w:themeColor="accent1"/>
          <w:sz w:val="21"/>
          <w:szCs w:val="21"/>
        </w:rPr>
      </w:pPr>
    </w:p>
    <w:p w14:paraId="6946F387" w14:textId="77777777" w:rsidR="00640784" w:rsidRDefault="00640784" w:rsidP="00190AB1">
      <w:pPr>
        <w:spacing w:line="276" w:lineRule="auto"/>
        <w:jc w:val="both"/>
        <w:rPr>
          <w:rFonts w:ascii="Arial" w:eastAsiaTheme="minorEastAsia" w:hAnsi="Arial" w:cs="Arial"/>
          <w:color w:val="4472C4" w:themeColor="accent1"/>
          <w:sz w:val="21"/>
          <w:szCs w:val="21"/>
        </w:rPr>
      </w:pPr>
      <w:r>
        <w:rPr>
          <w:rFonts w:ascii="Arial" w:hAnsi="Arial" w:cs="Arial"/>
          <w:color w:val="4472C4" w:themeColor="accent1"/>
          <w:sz w:val="21"/>
          <w:szCs w:val="21"/>
        </w:rPr>
        <w:t xml:space="preserve">Of course, one may interpret the reactive-2 strategies as a subset of the reactive-3 strategies. More precisely, reactive-2 strategies are those reactive-3 strategies for which </w:t>
      </w:r>
      <m:oMath>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Cij</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Dij</m:t>
            </m:r>
          </m:sub>
        </m:sSub>
      </m:oMath>
      <w:r>
        <w:rPr>
          <w:rFonts w:ascii="Arial" w:eastAsiaTheme="minorEastAsia" w:hAnsi="Arial" w:cs="Arial"/>
          <w:color w:val="4472C4" w:themeColor="accent1"/>
          <w:sz w:val="21"/>
          <w:szCs w:val="21"/>
        </w:rPr>
        <w:t xml:space="preserve"> for all </w:t>
      </w:r>
      <m:oMath>
        <m:r>
          <w:rPr>
            <w:rFonts w:ascii="Cambria Math" w:eastAsiaTheme="minorEastAsia" w:hAnsi="Cambria Math" w:cs="Arial"/>
            <w:color w:val="4472C4" w:themeColor="accent1"/>
            <w:sz w:val="21"/>
            <w:szCs w:val="21"/>
          </w:rPr>
          <m:t>i,j∈{C,D}</m:t>
        </m:r>
      </m:oMath>
      <w:r>
        <w:rPr>
          <w:rFonts w:ascii="Arial" w:eastAsiaTheme="minorEastAsia" w:hAnsi="Arial" w:cs="Arial"/>
          <w:color w:val="4472C4" w:themeColor="accent1"/>
          <w:sz w:val="21"/>
          <w:szCs w:val="21"/>
        </w:rPr>
        <w:t xml:space="preserve">. </w:t>
      </w:r>
      <w:r w:rsidR="0008383C">
        <w:rPr>
          <w:rFonts w:ascii="Arial" w:eastAsiaTheme="minorEastAsia" w:hAnsi="Arial" w:cs="Arial"/>
          <w:color w:val="4472C4" w:themeColor="accent1"/>
          <w:sz w:val="21"/>
          <w:szCs w:val="21"/>
        </w:rPr>
        <w:t>In particular</w:t>
      </w:r>
      <w:r w:rsidR="00190AB1">
        <w:rPr>
          <w:rFonts w:ascii="Arial" w:eastAsiaTheme="minorEastAsia" w:hAnsi="Arial" w:cs="Arial"/>
          <w:color w:val="4472C4" w:themeColor="accent1"/>
          <w:sz w:val="21"/>
          <w:szCs w:val="21"/>
        </w:rPr>
        <w:t xml:space="preserve">, we should be able to recover the conditions for reactive-2 strategies within the reactive-3 strategies. This is indeed possible. For example, taking the condition </w:t>
      </w:r>
      <m:oMath>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Cij</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Dij</m:t>
            </m:r>
          </m:sub>
        </m:sSub>
      </m:oMath>
      <w:r>
        <w:rPr>
          <w:rFonts w:ascii="Arial" w:eastAsiaTheme="minorEastAsia" w:hAnsi="Arial" w:cs="Arial"/>
          <w:color w:val="4472C4" w:themeColor="accent1"/>
          <w:sz w:val="21"/>
          <w:szCs w:val="21"/>
        </w:rPr>
        <w:t xml:space="preserve"> and plugging it into the second inequality in Eq. [2], we obtain</w:t>
      </w:r>
    </w:p>
    <w:p w14:paraId="61F965D9" w14:textId="77777777" w:rsidR="00640784" w:rsidRDefault="00000000" w:rsidP="00190AB1">
      <w:pPr>
        <w:spacing w:before="120" w:after="120" w:line="276" w:lineRule="auto"/>
        <w:jc w:val="center"/>
        <w:rPr>
          <w:rFonts w:ascii="Arial" w:hAnsi="Arial" w:cs="Arial"/>
          <w:color w:val="4472C4" w:themeColor="accent1"/>
          <w:sz w:val="21"/>
          <w:szCs w:val="21"/>
        </w:rPr>
      </w:pPr>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CCD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CDC</m:t>
                </m:r>
              </m:sub>
            </m:sSub>
          </m:num>
          <m:den>
            <m:r>
              <m:rPr>
                <m:sty m:val="p"/>
              </m:rPr>
              <w:rPr>
                <w:rFonts w:ascii="Cambria Math" w:hAnsi="Cambria Math" w:cs="Arial"/>
                <w:color w:val="4472C4" w:themeColor="accent1"/>
                <w:sz w:val="21"/>
                <w:szCs w:val="21"/>
              </w:rPr>
              <m:t>2</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1</m:t>
            </m:r>
          </m:num>
          <m:den>
            <m:r>
              <m:rPr>
                <m:sty m:val="p"/>
              </m:rPr>
              <w:rPr>
                <w:rFonts w:ascii="Cambria Math" w:hAnsi="Cambria Math" w:cs="Arial"/>
                <w:color w:val="4472C4" w:themeColor="accent1"/>
                <w:sz w:val="21"/>
                <w:szCs w:val="21"/>
              </w:rPr>
              <m:t>2</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w:r w:rsidR="00640784">
        <w:rPr>
          <w:rFonts w:ascii="Arial" w:eastAsiaTheme="minorEastAsia" w:hAnsi="Arial" w:cs="Arial"/>
          <w:color w:val="4472C4" w:themeColor="accent1"/>
          <w:sz w:val="21"/>
          <w:szCs w:val="21"/>
        </w:rPr>
        <w:t xml:space="preserve">     and    </w:t>
      </w:r>
      <m:oMath>
        <m:f>
          <m:fPr>
            <m:ctrlPr>
              <w:rPr>
                <w:rFonts w:ascii="Cambria Math" w:hAnsi="Cambria Math" w:cs="Arial"/>
                <w:color w:val="4472C4" w:themeColor="accent1"/>
                <w:sz w:val="21"/>
                <w:szCs w:val="21"/>
              </w:rPr>
            </m:ctrlPr>
          </m:fPr>
          <m:num>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DCD</m:t>
                </m:r>
              </m:sub>
            </m:sSub>
            <m:r>
              <m:rPr>
                <m:sty m:val="p"/>
              </m:rPr>
              <w:rPr>
                <w:rFonts w:ascii="Cambria Math" w:hAnsi="Cambria Math" w:cs="Arial"/>
                <w:color w:val="4472C4" w:themeColor="accent1"/>
                <w:sz w:val="21"/>
                <w:szCs w:val="21"/>
              </w:rPr>
              <m:t>+</m:t>
            </m:r>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DDC</m:t>
                </m:r>
              </m:sub>
            </m:sSub>
          </m:num>
          <m:den>
            <m:r>
              <m:rPr>
                <m:sty m:val="p"/>
              </m:rPr>
              <w:rPr>
                <w:rFonts w:ascii="Cambria Math" w:hAnsi="Cambria Math" w:cs="Arial"/>
                <w:color w:val="4472C4" w:themeColor="accent1"/>
                <w:sz w:val="21"/>
                <w:szCs w:val="21"/>
              </w:rPr>
              <m:t>2</m:t>
            </m:r>
          </m:den>
        </m:f>
        <m:r>
          <m:rPr>
            <m:sty m:val="p"/>
          </m:rPr>
          <w:rPr>
            <w:rFonts w:ascii="Cambria Math" w:hAnsi="Cambria Math" w:cs="Arial"/>
            <w:color w:val="4472C4" w:themeColor="accent1"/>
            <w:sz w:val="21"/>
            <w:szCs w:val="21"/>
          </w:rPr>
          <m:t>≤1-</m:t>
        </m:r>
        <m:f>
          <m:fPr>
            <m:ctrlPr>
              <w:rPr>
                <w:rFonts w:ascii="Cambria Math" w:hAnsi="Cambria Math" w:cs="Arial"/>
                <w:color w:val="4472C4" w:themeColor="accent1"/>
                <w:sz w:val="21"/>
                <w:szCs w:val="21"/>
              </w:rPr>
            </m:ctrlPr>
          </m:fPr>
          <m:num>
            <m:r>
              <m:rPr>
                <m:sty m:val="p"/>
              </m:rPr>
              <w:rPr>
                <w:rFonts w:ascii="Cambria Math" w:hAnsi="Cambria Math" w:cs="Arial"/>
                <w:color w:val="4472C4" w:themeColor="accent1"/>
                <w:sz w:val="21"/>
                <w:szCs w:val="21"/>
              </w:rPr>
              <m:t>1</m:t>
            </m:r>
          </m:num>
          <m:den>
            <m:r>
              <m:rPr>
                <m:sty m:val="p"/>
              </m:rPr>
              <w:rPr>
                <w:rFonts w:ascii="Cambria Math" w:hAnsi="Cambria Math" w:cs="Arial"/>
                <w:color w:val="4472C4" w:themeColor="accent1"/>
                <w:sz w:val="21"/>
                <w:szCs w:val="21"/>
              </w:rPr>
              <m:t>2</m:t>
            </m:r>
          </m:den>
        </m:f>
        <m:f>
          <m:fPr>
            <m:ctrlPr>
              <w:rPr>
                <w:rFonts w:ascii="Cambria Math" w:hAnsi="Cambria Math" w:cs="Arial"/>
                <w:color w:val="4472C4" w:themeColor="accent1"/>
                <w:sz w:val="21"/>
                <w:szCs w:val="21"/>
              </w:rPr>
            </m:ctrlPr>
          </m:fPr>
          <m:num>
            <m:r>
              <w:rPr>
                <w:rFonts w:ascii="Cambria Math" w:hAnsi="Cambria Math" w:cs="Arial"/>
                <w:color w:val="4472C4" w:themeColor="accent1"/>
                <w:sz w:val="21"/>
                <w:szCs w:val="21"/>
              </w:rPr>
              <m:t>c</m:t>
            </m:r>
          </m:num>
          <m:den>
            <m:r>
              <w:rPr>
                <w:rFonts w:ascii="Cambria Math" w:hAnsi="Cambria Math" w:cs="Arial"/>
                <w:color w:val="4472C4" w:themeColor="accent1"/>
                <w:sz w:val="21"/>
                <w:szCs w:val="21"/>
              </w:rPr>
              <m:t>b</m:t>
            </m:r>
          </m:den>
        </m:f>
      </m:oMath>
    </w:p>
    <w:p w14:paraId="37C50D93" w14:textId="77777777" w:rsidR="00640784" w:rsidRDefault="0008383C"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T</w:t>
      </w:r>
      <w:r w:rsidR="00190AB1">
        <w:rPr>
          <w:rFonts w:ascii="Arial" w:hAnsi="Arial" w:cs="Arial"/>
          <w:color w:val="4472C4" w:themeColor="accent1"/>
          <w:sz w:val="21"/>
          <w:szCs w:val="21"/>
        </w:rPr>
        <w:t>hese two inequalities exactly reproduce the middle inequality in Eq. [1] for reactive-2 strategies</w:t>
      </w:r>
      <w:r>
        <w:rPr>
          <w:rFonts w:ascii="Arial" w:hAnsi="Arial" w:cs="Arial"/>
          <w:color w:val="4472C4" w:themeColor="accent1"/>
          <w:sz w:val="21"/>
          <w:szCs w:val="21"/>
        </w:rPr>
        <w:t xml:space="preserve"> within the reactive-3 strategies. Again, the cooperation rate is reduced by </w:t>
      </w:r>
      <w:r w:rsidRPr="0008383C">
        <w:rPr>
          <w:rFonts w:ascii="Arial" w:hAnsi="Arial" w:cs="Arial"/>
          <w:i/>
          <w:iCs/>
          <w:color w:val="4472C4" w:themeColor="accent1"/>
          <w:sz w:val="21"/>
          <w:szCs w:val="21"/>
        </w:rPr>
        <w:t>c</w:t>
      </w:r>
      <w:r>
        <w:rPr>
          <w:rFonts w:ascii="Arial" w:hAnsi="Arial" w:cs="Arial"/>
          <w:color w:val="4472C4" w:themeColor="accent1"/>
          <w:sz w:val="21"/>
          <w:szCs w:val="21"/>
        </w:rPr>
        <w:t>/(2</w:t>
      </w:r>
      <w:r w:rsidRPr="0008383C">
        <w:rPr>
          <w:rFonts w:ascii="Arial" w:hAnsi="Arial" w:cs="Arial"/>
          <w:i/>
          <w:iCs/>
          <w:color w:val="4472C4" w:themeColor="accent1"/>
          <w:sz w:val="21"/>
          <w:szCs w:val="21"/>
        </w:rPr>
        <w:t>b</w:t>
      </w:r>
      <w:r>
        <w:rPr>
          <w:rFonts w:ascii="Arial" w:hAnsi="Arial" w:cs="Arial"/>
          <w:color w:val="4472C4" w:themeColor="accent1"/>
          <w:sz w:val="21"/>
          <w:szCs w:val="21"/>
        </w:rPr>
        <w:t xml:space="preserve">). </w:t>
      </w:r>
    </w:p>
    <w:p w14:paraId="1DA68EC8" w14:textId="77777777" w:rsidR="001A1C08" w:rsidRDefault="001A1C08" w:rsidP="00C42D98">
      <w:pPr>
        <w:spacing w:line="276" w:lineRule="auto"/>
        <w:jc w:val="both"/>
        <w:rPr>
          <w:rFonts w:ascii="Arial" w:hAnsi="Arial" w:cs="Arial"/>
          <w:color w:val="4472C4" w:themeColor="accent1"/>
          <w:sz w:val="21"/>
          <w:szCs w:val="21"/>
        </w:rPr>
      </w:pPr>
    </w:p>
    <w:p w14:paraId="19C041FC" w14:textId="77777777" w:rsidR="00926537" w:rsidRPr="004F798C" w:rsidRDefault="001A1C08" w:rsidP="00C42D98">
      <w:pPr>
        <w:spacing w:line="276" w:lineRule="auto"/>
        <w:jc w:val="both"/>
        <w:rPr>
          <w:rFonts w:ascii="Arial" w:hAnsi="Arial" w:cs="Arial"/>
          <w:color w:val="4472C4" w:themeColor="accent1"/>
          <w:sz w:val="21"/>
          <w:szCs w:val="21"/>
        </w:rPr>
      </w:pPr>
      <w:r w:rsidRPr="001A1C08">
        <w:rPr>
          <w:rFonts w:ascii="Arial" w:hAnsi="Arial" w:cs="Arial"/>
          <w:b/>
          <w:bCs/>
          <w:color w:val="4472C4" w:themeColor="accent1"/>
          <w:sz w:val="21"/>
          <w:szCs w:val="21"/>
        </w:rPr>
        <w:t>Changes:</w:t>
      </w:r>
      <w:r>
        <w:rPr>
          <w:rFonts w:ascii="Arial" w:hAnsi="Arial" w:cs="Arial"/>
          <w:color w:val="4472C4" w:themeColor="accent1"/>
          <w:sz w:val="21"/>
          <w:szCs w:val="21"/>
        </w:rPr>
        <w:t xml:space="preserve"> </w:t>
      </w:r>
      <w:r w:rsidR="004F798C">
        <w:rPr>
          <w:rFonts w:ascii="Arial" w:hAnsi="Arial" w:cs="Arial"/>
          <w:color w:val="4472C4" w:themeColor="accent1"/>
          <w:sz w:val="21"/>
          <w:szCs w:val="21"/>
        </w:rPr>
        <w:t>We now explain this general pattern more clearly when we describe Eq. [2]</w:t>
      </w:r>
      <w:r>
        <w:rPr>
          <w:rFonts w:ascii="Arial" w:hAnsi="Arial" w:cs="Arial"/>
          <w:color w:val="4472C4" w:themeColor="accent1"/>
          <w:sz w:val="21"/>
          <w:szCs w:val="21"/>
        </w:rPr>
        <w:t xml:space="preserve"> in our main text</w:t>
      </w:r>
      <w:r w:rsidR="004F798C">
        <w:rPr>
          <w:rFonts w:ascii="Arial" w:hAnsi="Arial" w:cs="Arial"/>
          <w:color w:val="4472C4" w:themeColor="accent1"/>
          <w:sz w:val="21"/>
          <w:szCs w:val="21"/>
        </w:rPr>
        <w:t xml:space="preserve">. </w:t>
      </w:r>
    </w:p>
    <w:p w14:paraId="7FB02447" w14:textId="77777777" w:rsidR="00926537" w:rsidRPr="00C42D98" w:rsidRDefault="00926537" w:rsidP="00C42D98">
      <w:pPr>
        <w:spacing w:line="276" w:lineRule="auto"/>
        <w:jc w:val="both"/>
        <w:rPr>
          <w:rFonts w:ascii="Arial" w:hAnsi="Arial" w:cs="Arial"/>
          <w:sz w:val="21"/>
          <w:szCs w:val="21"/>
        </w:rPr>
      </w:pPr>
    </w:p>
    <w:p w14:paraId="236CBFCA"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Fourth, when looking at the simulated results, the abundance of reactive-2 strategies seems to differ substantially between </w:t>
      </w:r>
      <w:proofErr w:type="spellStart"/>
      <w:r w:rsidRPr="00C42D98">
        <w:rPr>
          <w:rFonts w:ascii="Arial" w:hAnsi="Arial" w:cs="Arial"/>
          <w:sz w:val="21"/>
          <w:szCs w:val="21"/>
        </w:rPr>
        <w:t>p_cd</w:t>
      </w:r>
      <w:proofErr w:type="spellEnd"/>
      <w:r w:rsidRPr="00C42D98">
        <w:rPr>
          <w:rFonts w:ascii="Arial" w:hAnsi="Arial" w:cs="Arial"/>
          <w:sz w:val="21"/>
          <w:szCs w:val="21"/>
        </w:rPr>
        <w:t xml:space="preserve"> and </w:t>
      </w:r>
      <w:proofErr w:type="spellStart"/>
      <w:r w:rsidRPr="00C42D98">
        <w:rPr>
          <w:rFonts w:ascii="Arial" w:hAnsi="Arial" w:cs="Arial"/>
          <w:sz w:val="21"/>
          <w:szCs w:val="21"/>
        </w:rPr>
        <w:t>p_dc</w:t>
      </w:r>
      <w:proofErr w:type="spellEnd"/>
      <w:r w:rsidRPr="00C42D98">
        <w:rPr>
          <w:rFonts w:ascii="Arial" w:hAnsi="Arial" w:cs="Arial"/>
          <w:sz w:val="21"/>
          <w:szCs w:val="21"/>
        </w:rPr>
        <w:t xml:space="preserve">, but this is not predicted by theory (and neither is </w:t>
      </w:r>
      <w:proofErr w:type="spellStart"/>
      <w:r w:rsidRPr="00C42D98">
        <w:rPr>
          <w:rFonts w:ascii="Arial" w:hAnsi="Arial" w:cs="Arial"/>
          <w:sz w:val="21"/>
          <w:szCs w:val="21"/>
        </w:rPr>
        <w:t>p_cd</w:t>
      </w:r>
      <w:proofErr w:type="spellEnd"/>
      <w:r w:rsidRPr="00C42D98">
        <w:rPr>
          <w:rFonts w:ascii="Arial" w:hAnsi="Arial" w:cs="Arial"/>
          <w:sz w:val="21"/>
          <w:szCs w:val="21"/>
        </w:rPr>
        <w:t xml:space="preserve"> &lt; </w:t>
      </w:r>
      <w:proofErr w:type="spellStart"/>
      <w:r w:rsidRPr="00C42D98">
        <w:rPr>
          <w:rFonts w:ascii="Arial" w:hAnsi="Arial" w:cs="Arial"/>
          <w:sz w:val="21"/>
          <w:szCs w:val="21"/>
        </w:rPr>
        <w:t>p_dd</w:t>
      </w:r>
      <w:proofErr w:type="spellEnd"/>
      <w:r w:rsidRPr="00C42D98">
        <w:rPr>
          <w:rFonts w:ascii="Arial" w:hAnsi="Arial" w:cs="Arial"/>
          <w:sz w:val="21"/>
          <w:szCs w:val="21"/>
        </w:rPr>
        <w:t>). What explains this result? I was also hoping to learn more about what it is about the timing of cooperation that makes it important. Tit-for-two-tats and other known versions make some intuitive sense, but can these intuitions be mapped onto the conditions and the framework presented here?</w:t>
      </w:r>
    </w:p>
    <w:p w14:paraId="1E0675F0" w14:textId="77777777" w:rsidR="00255BCA" w:rsidRPr="00C42D98" w:rsidRDefault="00255BCA" w:rsidP="00C42D98">
      <w:pPr>
        <w:spacing w:line="276" w:lineRule="auto"/>
        <w:jc w:val="both"/>
        <w:rPr>
          <w:rFonts w:ascii="Arial" w:hAnsi="Arial" w:cs="Arial"/>
          <w:sz w:val="21"/>
          <w:szCs w:val="21"/>
        </w:rPr>
      </w:pPr>
    </w:p>
    <w:p w14:paraId="78E72B96" w14:textId="77777777" w:rsidR="004F798C" w:rsidRDefault="003F1978" w:rsidP="00C42D98">
      <w:pPr>
        <w:spacing w:line="276" w:lineRule="auto"/>
        <w:jc w:val="both"/>
        <w:rPr>
          <w:rFonts w:ascii="Arial" w:eastAsiaTheme="minorEastAsia" w:hAnsi="Arial" w:cs="Arial"/>
          <w:color w:val="4472C4" w:themeColor="accent1"/>
          <w:sz w:val="21"/>
          <w:szCs w:val="21"/>
        </w:rPr>
      </w:pPr>
      <w:r w:rsidRPr="004F798C">
        <w:rPr>
          <w:rFonts w:ascii="Arial" w:hAnsi="Arial" w:cs="Arial"/>
          <w:b/>
          <w:bCs/>
          <w:color w:val="4472C4" w:themeColor="accent1"/>
          <w:sz w:val="21"/>
          <w:szCs w:val="21"/>
        </w:rPr>
        <w:t>Reply:</w:t>
      </w:r>
      <w:r w:rsidR="004F798C">
        <w:rPr>
          <w:rFonts w:ascii="Arial" w:hAnsi="Arial" w:cs="Arial"/>
          <w:b/>
          <w:bCs/>
          <w:color w:val="4472C4" w:themeColor="accent1"/>
          <w:sz w:val="21"/>
          <w:szCs w:val="21"/>
        </w:rPr>
        <w:t xml:space="preserve"> </w:t>
      </w:r>
      <w:r w:rsidR="004F798C" w:rsidRPr="004F798C">
        <w:rPr>
          <w:rFonts w:ascii="Arial" w:hAnsi="Arial" w:cs="Arial"/>
          <w:color w:val="4472C4" w:themeColor="accent1"/>
          <w:sz w:val="21"/>
          <w:szCs w:val="21"/>
        </w:rPr>
        <w:t xml:space="preserve">This is an excellent observation. </w:t>
      </w:r>
      <w:r w:rsidR="004F798C">
        <w:rPr>
          <w:rFonts w:ascii="Arial" w:hAnsi="Arial" w:cs="Arial"/>
          <w:color w:val="4472C4" w:themeColor="accent1"/>
          <w:sz w:val="21"/>
          <w:szCs w:val="21"/>
        </w:rPr>
        <w:t xml:space="preserve">Indeed, as mentioned earlier, our analytical results </w:t>
      </w:r>
      <w:r w:rsidR="000C7D81">
        <w:rPr>
          <w:rFonts w:ascii="Arial" w:hAnsi="Arial" w:cs="Arial"/>
          <w:color w:val="4472C4" w:themeColor="accent1"/>
          <w:sz w:val="21"/>
          <w:szCs w:val="21"/>
        </w:rPr>
        <w:t xml:space="preserve">on reactive-2 partners </w:t>
      </w:r>
      <w:r w:rsidR="001A1C08">
        <w:rPr>
          <w:rFonts w:ascii="Arial" w:hAnsi="Arial" w:cs="Arial"/>
          <w:color w:val="4472C4" w:themeColor="accent1"/>
          <w:sz w:val="21"/>
          <w:szCs w:val="21"/>
        </w:rPr>
        <w:t xml:space="preserve">seem to </w:t>
      </w:r>
      <w:r w:rsidR="000C7D81">
        <w:rPr>
          <w:rFonts w:ascii="Arial" w:hAnsi="Arial" w:cs="Arial"/>
          <w:color w:val="4472C4" w:themeColor="accent1"/>
          <w:sz w:val="21"/>
          <w:szCs w:val="21"/>
        </w:rPr>
        <w:t xml:space="preserve">suggest that the two variables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CD</m:t>
            </m:r>
          </m:sub>
        </m:sSub>
      </m:oMath>
      <w:r w:rsidR="000C7D81" w:rsidRPr="00FD4B27">
        <w:rPr>
          <w:rFonts w:ascii="Arial" w:hAnsi="Arial" w:cs="Arial"/>
          <w:color w:val="4472C4" w:themeColor="accent1"/>
          <w:sz w:val="21"/>
          <w:szCs w:val="21"/>
        </w:rPr>
        <w:t xml:space="preserve"> and </w:t>
      </w:r>
      <m:oMath>
        <m:sSub>
          <m:sSubPr>
            <m:ctrlPr>
              <w:rPr>
                <w:rFonts w:ascii="Cambria Math" w:hAnsi="Cambria Math" w:cs="Arial"/>
                <w:color w:val="4472C4" w:themeColor="accent1"/>
                <w:sz w:val="21"/>
                <w:szCs w:val="21"/>
              </w:rPr>
            </m:ctrlPr>
          </m:sSubPr>
          <m:e>
            <m:r>
              <w:rPr>
                <w:rFonts w:ascii="Cambria Math" w:hAnsi="Cambria Math" w:cs="Arial"/>
                <w:color w:val="4472C4" w:themeColor="accent1"/>
                <w:sz w:val="21"/>
                <w:szCs w:val="21"/>
              </w:rPr>
              <m:t>p</m:t>
            </m:r>
          </m:e>
          <m:sub>
            <m:r>
              <w:rPr>
                <w:rFonts w:ascii="Cambria Math" w:hAnsi="Cambria Math" w:cs="Arial"/>
                <w:color w:val="4472C4" w:themeColor="accent1"/>
                <w:sz w:val="21"/>
                <w:szCs w:val="21"/>
              </w:rPr>
              <m:t>DC</m:t>
            </m:r>
          </m:sub>
        </m:sSub>
      </m:oMath>
      <w:r w:rsidR="000C7D81">
        <w:rPr>
          <w:rFonts w:ascii="Arial" w:eastAsiaTheme="minorEastAsia" w:hAnsi="Arial" w:cs="Arial"/>
          <w:color w:val="4472C4" w:themeColor="accent1"/>
          <w:sz w:val="21"/>
          <w:szCs w:val="21"/>
        </w:rPr>
        <w:t xml:space="preserve"> are interchangeable. For example,</w:t>
      </w:r>
      <w:r w:rsidR="000408A2">
        <w:rPr>
          <w:rFonts w:ascii="Arial" w:eastAsiaTheme="minorEastAsia" w:hAnsi="Arial" w:cs="Arial"/>
          <w:color w:val="4472C4" w:themeColor="accent1"/>
          <w:sz w:val="21"/>
          <w:szCs w:val="21"/>
        </w:rPr>
        <w:t xml:space="preserve"> consider the two reactive-2 strategies </w:t>
      </w:r>
      <m:oMath>
        <m:d>
          <m:dPr>
            <m:ctrlPr>
              <w:rPr>
                <w:rFonts w:ascii="Cambria Math" w:eastAsiaTheme="minorEastAsia" w:hAnsi="Cambria Math" w:cs="Arial"/>
                <w:i/>
                <w:color w:val="4472C4" w:themeColor="accent1"/>
                <w:sz w:val="21"/>
                <w:szCs w:val="21"/>
              </w:rPr>
            </m:ctrlPr>
          </m:dPr>
          <m:e>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CC</m:t>
                </m:r>
              </m:sub>
            </m:sSub>
            <m:r>
              <w:rPr>
                <w:rFonts w:ascii="Cambria Math" w:eastAsiaTheme="minorEastAsia" w:hAnsi="Cambria Math" w:cs="Arial"/>
                <w:color w:val="4472C4" w:themeColor="accent1"/>
                <w:sz w:val="21"/>
                <w:szCs w:val="21"/>
              </w:rPr>
              <m: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CD</m:t>
                </m:r>
              </m:sub>
            </m:sSub>
            <m:r>
              <w:rPr>
                <w:rFonts w:ascii="Cambria Math" w:eastAsiaTheme="minorEastAsia" w:hAnsi="Cambria Math" w:cs="Arial"/>
                <w:color w:val="4472C4" w:themeColor="accent1"/>
                <w:sz w:val="21"/>
                <w:szCs w:val="21"/>
              </w:rPr>
              <m: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DC</m:t>
                </m:r>
              </m:sub>
            </m:sSub>
            <m:r>
              <w:rPr>
                <w:rFonts w:ascii="Cambria Math" w:eastAsiaTheme="minorEastAsia" w:hAnsi="Cambria Math" w:cs="Arial"/>
                <w:color w:val="4472C4" w:themeColor="accent1"/>
                <w:sz w:val="21"/>
                <w:szCs w:val="21"/>
              </w:rPr>
              <m: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DD</m:t>
                </m:r>
              </m:sub>
            </m:sSub>
          </m:e>
        </m:d>
        <m:r>
          <w:rPr>
            <w:rFonts w:ascii="Cambria Math" w:eastAsiaTheme="minorEastAsia" w:hAnsi="Cambria Math" w:cs="Arial"/>
            <w:color w:val="4472C4" w:themeColor="accent1"/>
            <w:sz w:val="21"/>
            <w:szCs w:val="21"/>
          </w:rPr>
          <m:t>=(1.0, 0.1, 0.6, 0.3)</m:t>
        </m:r>
      </m:oMath>
      <w:r w:rsidR="000408A2">
        <w:rPr>
          <w:rFonts w:ascii="Arial" w:eastAsiaTheme="minorEastAsia" w:hAnsi="Arial" w:cs="Arial"/>
          <w:color w:val="4472C4" w:themeColor="accent1"/>
          <w:sz w:val="21"/>
          <w:szCs w:val="21"/>
        </w:rPr>
        <w:t xml:space="preserve"> </w:t>
      </w:r>
      <m:oMath>
        <m:r>
          <w:rPr>
            <w:rFonts w:ascii="Cambria Math" w:eastAsiaTheme="minorEastAsia" w:hAnsi="Cambria Math" w:cs="Arial"/>
            <w:color w:val="4472C4" w:themeColor="accent1"/>
            <w:sz w:val="21"/>
            <w:szCs w:val="21"/>
          </w:rPr>
          <m:t>(1.0, 0.6, 0.1, 0.3)</m:t>
        </m:r>
      </m:oMath>
      <w:r w:rsidR="000408A2">
        <w:rPr>
          <w:rFonts w:ascii="Arial" w:eastAsiaTheme="minorEastAsia" w:hAnsi="Arial" w:cs="Arial"/>
          <w:color w:val="4472C4" w:themeColor="accent1"/>
          <w:sz w:val="21"/>
          <w:szCs w:val="21"/>
        </w:rPr>
        <w:t>. Then, depending on the parameters of the game,</w:t>
      </w:r>
      <w:r w:rsidR="000C7D81">
        <w:rPr>
          <w:rFonts w:ascii="Arial" w:eastAsiaTheme="minorEastAsia" w:hAnsi="Arial" w:cs="Arial"/>
          <w:color w:val="4472C4" w:themeColor="accent1"/>
          <w:sz w:val="21"/>
          <w:szCs w:val="21"/>
        </w:rPr>
        <w:t xml:space="preserve"> our conditions suggest that </w:t>
      </w:r>
      <w:r w:rsidR="000408A2">
        <w:rPr>
          <w:rFonts w:ascii="Arial" w:eastAsiaTheme="minorEastAsia" w:hAnsi="Arial" w:cs="Arial"/>
          <w:color w:val="4472C4" w:themeColor="accent1"/>
          <w:sz w:val="21"/>
          <w:szCs w:val="21"/>
        </w:rPr>
        <w:t xml:space="preserve">either both of these strategies are partners, or none of them is. </w:t>
      </w:r>
      <w:r w:rsidR="000C7D81">
        <w:rPr>
          <w:rFonts w:ascii="Arial" w:eastAsiaTheme="minorEastAsia" w:hAnsi="Arial" w:cs="Arial"/>
          <w:color w:val="4472C4" w:themeColor="accent1"/>
          <w:sz w:val="21"/>
          <w:szCs w:val="21"/>
        </w:rPr>
        <w:t xml:space="preserve">Yet when we look at </w:t>
      </w:r>
      <w:r w:rsidR="000C7D81" w:rsidRPr="000C7D81">
        <w:rPr>
          <w:rFonts w:ascii="Arial" w:eastAsiaTheme="minorEastAsia" w:hAnsi="Arial" w:cs="Arial"/>
          <w:b/>
          <w:bCs/>
          <w:color w:val="4472C4" w:themeColor="accent1"/>
          <w:sz w:val="21"/>
          <w:szCs w:val="21"/>
        </w:rPr>
        <w:t>Fig. 4</w:t>
      </w:r>
      <w:r w:rsidR="000408A2">
        <w:rPr>
          <w:rFonts w:ascii="Arial" w:eastAsiaTheme="minorEastAsia" w:hAnsi="Arial" w:cs="Arial"/>
          <w:b/>
          <w:bCs/>
          <w:color w:val="4472C4" w:themeColor="accent1"/>
          <w:sz w:val="21"/>
          <w:szCs w:val="21"/>
        </w:rPr>
        <w:t>A</w:t>
      </w:r>
      <w:r w:rsidR="000C7D81">
        <w:rPr>
          <w:rFonts w:ascii="Arial" w:eastAsiaTheme="minorEastAsia" w:hAnsi="Arial" w:cs="Arial"/>
          <w:color w:val="4472C4" w:themeColor="accent1"/>
          <w:sz w:val="21"/>
          <w:szCs w:val="21"/>
        </w:rPr>
        <w:t xml:space="preserve">, our evolutionary simulations seem to favor strategies with </w:t>
      </w:r>
      <m:oMath>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CD</m:t>
            </m:r>
          </m:sub>
        </m:sSub>
        <m:r>
          <w:rPr>
            <w:rFonts w:ascii="Cambria Math" w:eastAsiaTheme="minorEastAsia" w:hAnsi="Cambria Math" w:cs="Arial"/>
            <w:color w:val="4472C4" w:themeColor="accent1"/>
            <w:sz w:val="21"/>
            <w:szCs w:val="21"/>
          </w:rPr>
          <m:t>&lt;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DC</m:t>
            </m:r>
          </m:sub>
        </m:sSub>
      </m:oMath>
      <w:r w:rsidR="000C7D81">
        <w:rPr>
          <w:rFonts w:ascii="Arial" w:eastAsiaTheme="minorEastAsia" w:hAnsi="Arial" w:cs="Arial"/>
          <w:color w:val="4472C4" w:themeColor="accent1"/>
          <w:sz w:val="21"/>
          <w:szCs w:val="21"/>
        </w:rPr>
        <w:t xml:space="preserve">. </w:t>
      </w:r>
      <w:r w:rsidR="000F4680">
        <w:rPr>
          <w:rFonts w:ascii="Arial" w:eastAsiaTheme="minorEastAsia" w:hAnsi="Arial" w:cs="Arial"/>
          <w:color w:val="4472C4" w:themeColor="accent1"/>
          <w:sz w:val="21"/>
          <w:szCs w:val="21"/>
        </w:rPr>
        <w:t xml:space="preserve">That is, </w:t>
      </w:r>
      <w:r w:rsidR="00252E61">
        <w:rPr>
          <w:rFonts w:ascii="Arial" w:eastAsiaTheme="minorEastAsia" w:hAnsi="Arial" w:cs="Arial"/>
          <w:color w:val="4472C4" w:themeColor="accent1"/>
          <w:sz w:val="21"/>
          <w:szCs w:val="21"/>
        </w:rPr>
        <w:t xml:space="preserve">our </w:t>
      </w:r>
      <w:r w:rsidR="000F4680">
        <w:rPr>
          <w:rFonts w:ascii="Arial" w:eastAsiaTheme="minorEastAsia" w:hAnsi="Arial" w:cs="Arial"/>
          <w:color w:val="4472C4" w:themeColor="accent1"/>
          <w:sz w:val="21"/>
          <w:szCs w:val="21"/>
        </w:rPr>
        <w:t>evolution</w:t>
      </w:r>
      <w:r w:rsidR="00252E61">
        <w:rPr>
          <w:rFonts w:ascii="Arial" w:eastAsiaTheme="minorEastAsia" w:hAnsi="Arial" w:cs="Arial"/>
          <w:color w:val="4472C4" w:themeColor="accent1"/>
          <w:sz w:val="21"/>
          <w:szCs w:val="21"/>
        </w:rPr>
        <w:t>ary process</w:t>
      </w:r>
      <w:r w:rsidR="000F4680">
        <w:rPr>
          <w:rFonts w:ascii="Arial" w:eastAsiaTheme="minorEastAsia" w:hAnsi="Arial" w:cs="Arial"/>
          <w:color w:val="4472C4" w:themeColor="accent1"/>
          <w:sz w:val="21"/>
          <w:szCs w:val="21"/>
        </w:rPr>
        <w:t xml:space="preserve"> </w:t>
      </w:r>
      <w:r w:rsidR="000408A2">
        <w:rPr>
          <w:rFonts w:ascii="Arial" w:eastAsiaTheme="minorEastAsia" w:hAnsi="Arial" w:cs="Arial"/>
          <w:color w:val="4472C4" w:themeColor="accent1"/>
          <w:sz w:val="21"/>
          <w:szCs w:val="21"/>
        </w:rPr>
        <w:t xml:space="preserve">seems to </w:t>
      </w:r>
      <w:r w:rsidR="00252E61">
        <w:rPr>
          <w:rFonts w:ascii="Arial" w:eastAsiaTheme="minorEastAsia" w:hAnsi="Arial" w:cs="Arial"/>
          <w:color w:val="4472C4" w:themeColor="accent1"/>
          <w:sz w:val="21"/>
          <w:szCs w:val="21"/>
        </w:rPr>
        <w:t xml:space="preserve">favor </w:t>
      </w:r>
      <w:r w:rsidR="000F4680">
        <w:rPr>
          <w:rFonts w:ascii="Arial" w:eastAsiaTheme="minorEastAsia" w:hAnsi="Arial" w:cs="Arial"/>
          <w:color w:val="4472C4" w:themeColor="accent1"/>
          <w:sz w:val="21"/>
          <w:szCs w:val="21"/>
        </w:rPr>
        <w:t xml:space="preserve">strategies that </w:t>
      </w:r>
      <w:r w:rsidR="00252E61">
        <w:rPr>
          <w:rFonts w:ascii="Arial" w:eastAsiaTheme="minorEastAsia" w:hAnsi="Arial" w:cs="Arial"/>
          <w:color w:val="4472C4" w:themeColor="accent1"/>
          <w:sz w:val="21"/>
          <w:szCs w:val="21"/>
        </w:rPr>
        <w:t>tend</w:t>
      </w:r>
      <w:r w:rsidR="000F4680">
        <w:rPr>
          <w:rFonts w:ascii="Arial" w:eastAsiaTheme="minorEastAsia" w:hAnsi="Arial" w:cs="Arial"/>
          <w:color w:val="4472C4" w:themeColor="accent1"/>
          <w:sz w:val="21"/>
          <w:szCs w:val="21"/>
        </w:rPr>
        <w:t xml:space="preserve"> to punish a co-player’s defection immediately, rather than with one round delay. </w:t>
      </w:r>
      <w:r w:rsidR="000C7D81">
        <w:rPr>
          <w:rFonts w:ascii="Arial" w:eastAsiaTheme="minorEastAsia" w:hAnsi="Arial" w:cs="Arial"/>
          <w:color w:val="4472C4" w:themeColor="accent1"/>
          <w:sz w:val="21"/>
          <w:szCs w:val="21"/>
        </w:rPr>
        <w:t xml:space="preserve">In our earlier submission, we did not provide any explanation for this asymmetry. </w:t>
      </w:r>
    </w:p>
    <w:p w14:paraId="57800A8F" w14:textId="77777777" w:rsidR="000C7D81" w:rsidRDefault="000C7D81" w:rsidP="00C42D98">
      <w:pPr>
        <w:spacing w:line="276" w:lineRule="auto"/>
        <w:jc w:val="both"/>
        <w:rPr>
          <w:rFonts w:ascii="Arial" w:eastAsiaTheme="minorEastAsia" w:hAnsi="Arial" w:cs="Arial"/>
          <w:color w:val="4472C4" w:themeColor="accent1"/>
          <w:sz w:val="21"/>
          <w:szCs w:val="21"/>
        </w:rPr>
      </w:pPr>
    </w:p>
    <w:p w14:paraId="6621ED88" w14:textId="77777777" w:rsidR="004F798C" w:rsidRDefault="000F4680" w:rsidP="00C42D98">
      <w:pPr>
        <w:spacing w:line="276" w:lineRule="auto"/>
        <w:jc w:val="both"/>
        <w:rPr>
          <w:rFonts w:ascii="Arial" w:eastAsiaTheme="minorEastAsia" w:hAnsi="Arial" w:cs="Arial"/>
          <w:color w:val="4472C4" w:themeColor="accent1"/>
          <w:sz w:val="21"/>
          <w:szCs w:val="21"/>
        </w:rPr>
      </w:pPr>
      <w:r>
        <w:rPr>
          <w:rFonts w:ascii="Arial" w:eastAsiaTheme="minorEastAsia" w:hAnsi="Arial" w:cs="Arial"/>
          <w:color w:val="4472C4" w:themeColor="accent1"/>
          <w:sz w:val="21"/>
          <w:szCs w:val="21"/>
        </w:rPr>
        <w:lastRenderedPageBreak/>
        <w:t xml:space="preserve">To provide such an explanation, we first checked </w:t>
      </w:r>
      <w:r w:rsidR="0008383C">
        <w:rPr>
          <w:rFonts w:ascii="Arial" w:eastAsiaTheme="minorEastAsia" w:hAnsi="Arial" w:cs="Arial"/>
          <w:color w:val="4472C4" w:themeColor="accent1"/>
          <w:sz w:val="21"/>
          <w:szCs w:val="21"/>
        </w:rPr>
        <w:t>whether this asymmetry arises consistently</w:t>
      </w:r>
      <w:r>
        <w:rPr>
          <w:rFonts w:ascii="Arial" w:eastAsiaTheme="minorEastAsia" w:hAnsi="Arial" w:cs="Arial"/>
          <w:color w:val="4472C4" w:themeColor="accent1"/>
          <w:sz w:val="21"/>
          <w:szCs w:val="21"/>
        </w:rPr>
        <w:t xml:space="preserve">. In our earlier submission, </w:t>
      </w:r>
      <w:r w:rsidRPr="000F4680">
        <w:rPr>
          <w:rFonts w:ascii="Arial" w:eastAsiaTheme="minorEastAsia" w:hAnsi="Arial" w:cs="Arial"/>
          <w:b/>
          <w:bCs/>
          <w:color w:val="4472C4" w:themeColor="accent1"/>
          <w:sz w:val="21"/>
          <w:szCs w:val="21"/>
        </w:rPr>
        <w:t>Fig. 4</w:t>
      </w:r>
      <w:r w:rsidR="000408A2">
        <w:rPr>
          <w:rFonts w:ascii="Arial" w:eastAsiaTheme="minorEastAsia" w:hAnsi="Arial" w:cs="Arial"/>
          <w:b/>
          <w:bCs/>
          <w:color w:val="4472C4" w:themeColor="accent1"/>
          <w:sz w:val="21"/>
          <w:szCs w:val="21"/>
        </w:rPr>
        <w:t>A</w:t>
      </w:r>
      <w:r>
        <w:rPr>
          <w:rFonts w:ascii="Arial" w:eastAsiaTheme="minorEastAsia" w:hAnsi="Arial" w:cs="Arial"/>
          <w:color w:val="4472C4" w:themeColor="accent1"/>
          <w:sz w:val="21"/>
          <w:szCs w:val="21"/>
        </w:rPr>
        <w:t xml:space="preserve"> was based on ten independent simulations. </w:t>
      </w:r>
      <w:r w:rsidR="0008383C">
        <w:rPr>
          <w:rFonts w:ascii="Arial" w:eastAsiaTheme="minorEastAsia" w:hAnsi="Arial" w:cs="Arial"/>
          <w:color w:val="4472C4" w:themeColor="accent1"/>
          <w:sz w:val="21"/>
          <w:szCs w:val="21"/>
        </w:rPr>
        <w:t>When we increase</w:t>
      </w:r>
      <w:r>
        <w:rPr>
          <w:rFonts w:ascii="Arial" w:eastAsiaTheme="minorEastAsia" w:hAnsi="Arial" w:cs="Arial"/>
          <w:color w:val="4472C4" w:themeColor="accent1"/>
          <w:sz w:val="21"/>
          <w:szCs w:val="21"/>
        </w:rPr>
        <w:t xml:space="preserve"> the sample size to twenty, we </w:t>
      </w:r>
      <w:r w:rsidR="0008383C">
        <w:rPr>
          <w:rFonts w:ascii="Arial" w:eastAsiaTheme="minorEastAsia" w:hAnsi="Arial" w:cs="Arial"/>
          <w:color w:val="4472C4" w:themeColor="accent1"/>
          <w:sz w:val="21"/>
          <w:szCs w:val="21"/>
        </w:rPr>
        <w:t xml:space="preserve">still </w:t>
      </w:r>
      <w:r w:rsidR="00252E61">
        <w:rPr>
          <w:rFonts w:ascii="Arial" w:eastAsiaTheme="minorEastAsia" w:hAnsi="Arial" w:cs="Arial"/>
          <w:color w:val="4472C4" w:themeColor="accent1"/>
          <w:sz w:val="21"/>
          <w:szCs w:val="21"/>
        </w:rPr>
        <w:t>find</w:t>
      </w:r>
      <w:r>
        <w:rPr>
          <w:rFonts w:ascii="Arial" w:eastAsiaTheme="minorEastAsia" w:hAnsi="Arial" w:cs="Arial"/>
          <w:color w:val="4472C4" w:themeColor="accent1"/>
          <w:sz w:val="21"/>
          <w:szCs w:val="21"/>
        </w:rPr>
        <w:t xml:space="preserve"> the asymmetry </w:t>
      </w:r>
      <w:r w:rsidR="004260F4">
        <w:rPr>
          <w:rFonts w:ascii="Arial" w:eastAsiaTheme="minorEastAsia" w:hAnsi="Arial" w:cs="Arial"/>
          <w:color w:val="4472C4" w:themeColor="accent1"/>
          <w:sz w:val="21"/>
          <w:szCs w:val="21"/>
        </w:rPr>
        <w:t xml:space="preserve">(we have updated </w:t>
      </w:r>
      <w:r w:rsidR="004260F4" w:rsidRPr="00252E61">
        <w:rPr>
          <w:rFonts w:ascii="Arial" w:eastAsiaTheme="minorEastAsia" w:hAnsi="Arial" w:cs="Arial"/>
          <w:b/>
          <w:bCs/>
          <w:color w:val="4472C4" w:themeColor="accent1"/>
          <w:sz w:val="21"/>
          <w:szCs w:val="21"/>
        </w:rPr>
        <w:t>Fig. 4</w:t>
      </w:r>
      <w:r w:rsidR="000408A2">
        <w:rPr>
          <w:rFonts w:ascii="Arial" w:eastAsiaTheme="minorEastAsia" w:hAnsi="Arial" w:cs="Arial"/>
          <w:b/>
          <w:bCs/>
          <w:color w:val="4472C4" w:themeColor="accent1"/>
          <w:sz w:val="21"/>
          <w:szCs w:val="21"/>
        </w:rPr>
        <w:t>A</w:t>
      </w:r>
      <w:r w:rsidR="004260F4">
        <w:rPr>
          <w:rFonts w:ascii="Arial" w:eastAsiaTheme="minorEastAsia" w:hAnsi="Arial" w:cs="Arial"/>
          <w:color w:val="4472C4" w:themeColor="accent1"/>
          <w:sz w:val="21"/>
          <w:szCs w:val="21"/>
        </w:rPr>
        <w:t xml:space="preserve"> correspondingly)</w:t>
      </w:r>
      <w:r>
        <w:rPr>
          <w:rFonts w:ascii="Arial" w:eastAsiaTheme="minorEastAsia" w:hAnsi="Arial" w:cs="Arial"/>
          <w:color w:val="4472C4" w:themeColor="accent1"/>
          <w:sz w:val="21"/>
          <w:szCs w:val="21"/>
        </w:rPr>
        <w:t xml:space="preserve">. </w:t>
      </w:r>
    </w:p>
    <w:p w14:paraId="3EA27597" w14:textId="77777777" w:rsidR="004260F4" w:rsidRDefault="004260F4" w:rsidP="00C42D98">
      <w:pPr>
        <w:spacing w:line="276" w:lineRule="auto"/>
        <w:jc w:val="both"/>
        <w:rPr>
          <w:rFonts w:ascii="Arial" w:eastAsiaTheme="minorEastAsia" w:hAnsi="Arial" w:cs="Arial"/>
          <w:color w:val="4472C4" w:themeColor="accent1"/>
          <w:sz w:val="21"/>
          <w:szCs w:val="21"/>
        </w:rPr>
      </w:pPr>
    </w:p>
    <w:p w14:paraId="7985ED01" w14:textId="77777777" w:rsidR="004F798C" w:rsidRDefault="000F4680" w:rsidP="00C42D98">
      <w:pPr>
        <w:spacing w:line="276" w:lineRule="auto"/>
        <w:jc w:val="both"/>
        <w:rPr>
          <w:rFonts w:ascii="Arial" w:hAnsi="Arial" w:cs="Arial"/>
          <w:color w:val="4472C4" w:themeColor="accent1"/>
          <w:sz w:val="21"/>
          <w:szCs w:val="21"/>
        </w:rPr>
      </w:pPr>
      <w:r>
        <w:rPr>
          <w:rFonts w:ascii="Arial" w:eastAsiaTheme="minorEastAsia" w:hAnsi="Arial" w:cs="Arial"/>
          <w:color w:val="4472C4" w:themeColor="accent1"/>
          <w:sz w:val="21"/>
          <w:szCs w:val="21"/>
        </w:rPr>
        <w:t xml:space="preserve">To get a better sense of this asymmetry, we looked at two specific examples, the strategies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=(1.0, 0.1, 0.6, 0.3)</m:t>
        </m:r>
      </m:oMath>
      <w:r>
        <w:rPr>
          <w:rFonts w:ascii="Arial" w:eastAsiaTheme="minorEastAsia" w:hAnsi="Arial" w:cs="Arial"/>
          <w:color w:val="4472C4" w:themeColor="accent1"/>
          <w:sz w:val="21"/>
          <w:szCs w:val="21"/>
        </w:rPr>
        <w:t xml:space="preserve"> and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=(1.0, 0.6, 0.1, 0.3)</m:t>
        </m:r>
      </m:oMath>
      <w:r>
        <w:rPr>
          <w:rFonts w:ascii="Arial" w:eastAsiaTheme="minorEastAsia" w:hAnsi="Arial" w:cs="Arial"/>
          <w:color w:val="4472C4" w:themeColor="accent1"/>
          <w:sz w:val="21"/>
          <w:szCs w:val="21"/>
        </w:rPr>
        <w:t xml:space="preserve"> mentioned above. Using simulations, we verified that the two strategies are equivalent with respect to their evolutionary properties. For example, </w:t>
      </w:r>
      <w:r w:rsidR="004260F4">
        <w:rPr>
          <w:rFonts w:ascii="Arial" w:eastAsiaTheme="minorEastAsia" w:hAnsi="Arial" w:cs="Arial"/>
          <w:color w:val="4472C4" w:themeColor="accent1"/>
          <w:sz w:val="21"/>
          <w:szCs w:val="21"/>
        </w:rPr>
        <w:t xml:space="preserve">we considered a scenario in which a homogeneous resident population </w:t>
      </w:r>
      <w:r w:rsidR="0008383C">
        <w:rPr>
          <w:rFonts w:ascii="Arial" w:eastAsiaTheme="minorEastAsia" w:hAnsi="Arial" w:cs="Arial"/>
          <w:color w:val="4472C4" w:themeColor="accent1"/>
          <w:sz w:val="21"/>
          <w:szCs w:val="21"/>
        </w:rPr>
        <w:t>adopts</w:t>
      </w:r>
      <w:r w:rsidR="004260F4">
        <w:rPr>
          <w:rFonts w:ascii="Arial" w:eastAsiaTheme="minorEastAsia" w:hAnsi="Arial" w:cs="Arial"/>
          <w:color w:val="4472C4" w:themeColor="accent1"/>
          <w:sz w:val="21"/>
          <w:szCs w:val="21"/>
        </w:rPr>
        <w:t xml:space="preserve"> strategy </w:t>
      </w:r>
      <m:oMath>
        <m:r>
          <m:rPr>
            <m:sty m:val="bi"/>
          </m:rPr>
          <w:rPr>
            <w:rFonts w:ascii="Cambria Math" w:eastAsiaTheme="minorEastAsia" w:hAnsi="Cambria Math" w:cs="Arial"/>
            <w:color w:val="4472C4" w:themeColor="accent1"/>
            <w:sz w:val="21"/>
            <w:szCs w:val="21"/>
          </w:rPr>
          <m:t>p</m:t>
        </m:r>
      </m:oMath>
      <w:r w:rsidR="004260F4">
        <w:rPr>
          <w:rFonts w:ascii="Arial" w:eastAsiaTheme="minorEastAsia" w:hAnsi="Arial" w:cs="Arial"/>
          <w:color w:val="4472C4" w:themeColor="accent1"/>
          <w:sz w:val="21"/>
          <w:szCs w:val="21"/>
        </w:rPr>
        <w:t xml:space="preserve"> (or </w:t>
      </w:r>
      <m:oMath>
        <m:r>
          <m:rPr>
            <m:sty m:val="bi"/>
          </m:rPr>
          <w:rPr>
            <w:rFonts w:ascii="Cambria Math" w:eastAsiaTheme="minorEastAsia" w:hAnsi="Cambria Math" w:cs="Arial"/>
            <w:color w:val="4472C4" w:themeColor="accent1"/>
            <w:sz w:val="21"/>
            <w:szCs w:val="21"/>
          </w:rPr>
          <m:t>p'</m:t>
        </m:r>
      </m:oMath>
      <w:r w:rsidR="004260F4">
        <w:rPr>
          <w:rFonts w:ascii="Arial" w:eastAsiaTheme="minorEastAsia" w:hAnsi="Arial" w:cs="Arial"/>
          <w:color w:val="4472C4" w:themeColor="accent1"/>
          <w:sz w:val="21"/>
          <w:szCs w:val="21"/>
        </w:rPr>
        <w:t xml:space="preserve">, respectively). We then </w:t>
      </w:r>
      <w:r w:rsidR="0008383C">
        <w:rPr>
          <w:rFonts w:ascii="Arial" w:eastAsiaTheme="minorEastAsia" w:hAnsi="Arial" w:cs="Arial"/>
          <w:color w:val="4472C4" w:themeColor="accent1"/>
          <w:sz w:val="21"/>
          <w:szCs w:val="21"/>
        </w:rPr>
        <w:t xml:space="preserve">used simulations to </w:t>
      </w:r>
      <w:r w:rsidR="004260F4">
        <w:rPr>
          <w:rFonts w:ascii="Arial" w:eastAsiaTheme="minorEastAsia" w:hAnsi="Arial" w:cs="Arial"/>
          <w:color w:val="4472C4" w:themeColor="accent1"/>
          <w:sz w:val="21"/>
          <w:szCs w:val="21"/>
        </w:rPr>
        <w:t xml:space="preserve">explore how much time it takes on average until the resident strategy is successfully invaded by a mutant strategy. We get the same result for </w:t>
      </w:r>
      <m:oMath>
        <m:r>
          <m:rPr>
            <m:sty m:val="bi"/>
          </m:rPr>
          <w:rPr>
            <w:rFonts w:ascii="Cambria Math" w:eastAsiaTheme="minorEastAsia" w:hAnsi="Cambria Math" w:cs="Arial"/>
            <w:color w:val="4472C4" w:themeColor="accent1"/>
            <w:sz w:val="21"/>
            <w:szCs w:val="21"/>
          </w:rPr>
          <m:t>p</m:t>
        </m:r>
      </m:oMath>
      <w:r w:rsidR="004260F4">
        <w:rPr>
          <w:rFonts w:ascii="Arial" w:eastAsiaTheme="minorEastAsia" w:hAnsi="Arial" w:cs="Arial"/>
          <w:color w:val="4472C4" w:themeColor="accent1"/>
          <w:sz w:val="21"/>
          <w:szCs w:val="21"/>
        </w:rPr>
        <w:t xml:space="preserve"> and </w:t>
      </w:r>
      <m:oMath>
        <m:r>
          <m:rPr>
            <m:sty m:val="bi"/>
          </m:rPr>
          <w:rPr>
            <w:rFonts w:ascii="Cambria Math" w:eastAsiaTheme="minorEastAsia" w:hAnsi="Cambria Math" w:cs="Arial"/>
            <w:color w:val="4472C4" w:themeColor="accent1"/>
            <w:sz w:val="21"/>
            <w:szCs w:val="21"/>
          </w:rPr>
          <m:t>p'</m:t>
        </m:r>
      </m:oMath>
      <w:r w:rsidR="004260F4">
        <w:rPr>
          <w:rFonts w:ascii="Arial" w:hAnsi="Arial" w:cs="Arial"/>
          <w:color w:val="4472C4" w:themeColor="accent1"/>
          <w:sz w:val="21"/>
          <w:szCs w:val="21"/>
        </w:rPr>
        <w:t xml:space="preserve">, see our new </w:t>
      </w:r>
      <w:r w:rsidR="004260F4" w:rsidRPr="004260F4">
        <w:rPr>
          <w:rFonts w:ascii="Arial" w:hAnsi="Arial" w:cs="Arial"/>
          <w:b/>
          <w:bCs/>
          <w:color w:val="4472C4" w:themeColor="accent1"/>
          <w:sz w:val="21"/>
          <w:szCs w:val="21"/>
          <w:highlight w:val="yellow"/>
        </w:rPr>
        <w:t xml:space="preserve">Figure </w:t>
      </w:r>
      <w:proofErr w:type="spellStart"/>
      <w:r w:rsidR="004260F4" w:rsidRPr="004260F4">
        <w:rPr>
          <w:rFonts w:ascii="Arial" w:hAnsi="Arial" w:cs="Arial"/>
          <w:b/>
          <w:bCs/>
          <w:color w:val="4472C4" w:themeColor="accent1"/>
          <w:sz w:val="21"/>
          <w:szCs w:val="21"/>
          <w:highlight w:val="yellow"/>
        </w:rPr>
        <w:t>Sx</w:t>
      </w:r>
      <w:proofErr w:type="spellEnd"/>
      <w:r w:rsidR="004260F4">
        <w:rPr>
          <w:rFonts w:ascii="Arial" w:hAnsi="Arial" w:cs="Arial"/>
          <w:color w:val="4472C4" w:themeColor="accent1"/>
          <w:sz w:val="21"/>
          <w:szCs w:val="21"/>
        </w:rPr>
        <w:t xml:space="preserve">. </w:t>
      </w:r>
    </w:p>
    <w:p w14:paraId="21E246B0" w14:textId="77777777" w:rsidR="004260F4" w:rsidRDefault="004260F4" w:rsidP="00C42D98">
      <w:pPr>
        <w:spacing w:line="276" w:lineRule="auto"/>
        <w:jc w:val="both"/>
        <w:rPr>
          <w:rFonts w:ascii="Arial" w:hAnsi="Arial" w:cs="Arial"/>
          <w:color w:val="4472C4" w:themeColor="accent1"/>
          <w:sz w:val="21"/>
          <w:szCs w:val="21"/>
        </w:rPr>
      </w:pPr>
    </w:p>
    <w:p w14:paraId="00BE8337" w14:textId="77777777" w:rsidR="004260F4" w:rsidRDefault="004260F4" w:rsidP="006C64AA">
      <w:pPr>
        <w:spacing w:line="276" w:lineRule="auto"/>
        <w:jc w:val="both"/>
        <w:rPr>
          <w:rFonts w:ascii="Arial" w:eastAsiaTheme="minorEastAsia" w:hAnsi="Arial" w:cs="Arial"/>
          <w:color w:val="4472C4" w:themeColor="accent1"/>
          <w:sz w:val="21"/>
          <w:szCs w:val="21"/>
        </w:rPr>
      </w:pPr>
      <w:r>
        <w:rPr>
          <w:rFonts w:ascii="Arial" w:hAnsi="Arial" w:cs="Arial"/>
          <w:color w:val="4472C4" w:themeColor="accent1"/>
          <w:sz w:val="21"/>
          <w:szCs w:val="21"/>
        </w:rPr>
        <w:t xml:space="preserve">However, as noted in one of our previous responses, our evolutionary process does not generate </w:t>
      </w:r>
      <w:r w:rsidR="000408A2">
        <w:rPr>
          <w:rFonts w:ascii="Arial" w:hAnsi="Arial" w:cs="Arial"/>
          <w:color w:val="4472C4" w:themeColor="accent1"/>
          <w:sz w:val="21"/>
          <w:szCs w:val="21"/>
        </w:rPr>
        <w:t xml:space="preserve">boundary </w:t>
      </w:r>
      <w:r>
        <w:rPr>
          <w:rFonts w:ascii="Arial" w:hAnsi="Arial" w:cs="Arial"/>
          <w:color w:val="4472C4" w:themeColor="accent1"/>
          <w:sz w:val="21"/>
          <w:szCs w:val="21"/>
        </w:rPr>
        <w:t xml:space="preserve">strategies </w:t>
      </w:r>
      <w:r w:rsidR="006C64AA">
        <w:rPr>
          <w:rFonts w:ascii="Arial" w:hAnsi="Arial" w:cs="Arial"/>
          <w:color w:val="4472C4" w:themeColor="accent1"/>
          <w:sz w:val="21"/>
          <w:szCs w:val="21"/>
        </w:rPr>
        <w:t>where</w:t>
      </w:r>
      <w:r>
        <w:rPr>
          <w:rFonts w:ascii="Arial" w:hAnsi="Arial" w:cs="Arial"/>
          <w:color w:val="4472C4" w:themeColor="accent1"/>
          <w:sz w:val="21"/>
          <w:szCs w:val="21"/>
        </w:rPr>
        <w:t xml:space="preserve"> one of the cooperation probabilities is exactly one. Rather this process might generate </w:t>
      </w:r>
      <w:r w:rsidR="00252E61">
        <w:rPr>
          <w:rFonts w:ascii="Arial" w:hAnsi="Arial" w:cs="Arial"/>
          <w:color w:val="4472C4" w:themeColor="accent1"/>
          <w:sz w:val="21"/>
          <w:szCs w:val="21"/>
        </w:rPr>
        <w:t>slightly perturbed variants</w:t>
      </w:r>
      <w:r>
        <w:rPr>
          <w:rFonts w:ascii="Arial" w:hAnsi="Arial" w:cs="Arial"/>
          <w:color w:val="4472C4" w:themeColor="accent1"/>
          <w:sz w:val="21"/>
          <w:szCs w:val="21"/>
        </w:rPr>
        <w:t xml:space="preserve"> like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=(0.99, 0.1, 0.6, 0.3)</m:t>
        </m:r>
      </m:oMath>
      <w:r>
        <w:rPr>
          <w:rFonts w:ascii="Arial" w:eastAsiaTheme="minorEastAsia" w:hAnsi="Arial" w:cs="Arial"/>
          <w:color w:val="4472C4" w:themeColor="accent1"/>
          <w:sz w:val="21"/>
          <w:szCs w:val="21"/>
        </w:rPr>
        <w:t xml:space="preserve"> and </w:t>
      </w:r>
      <m:oMath>
        <m:r>
          <m:rPr>
            <m:sty m:val="bi"/>
          </m:rPr>
          <w:rPr>
            <w:rFonts w:ascii="Cambria Math" w:eastAsiaTheme="minorEastAsia" w:hAnsi="Cambria Math" w:cs="Arial"/>
            <w:color w:val="4472C4" w:themeColor="accent1"/>
            <w:sz w:val="21"/>
            <w:szCs w:val="21"/>
          </w:rPr>
          <m:t>p'</m:t>
        </m:r>
        <m:r>
          <w:rPr>
            <w:rFonts w:ascii="Cambria Math" w:eastAsiaTheme="minorEastAsia" w:hAnsi="Cambria Math" w:cs="Arial"/>
            <w:color w:val="4472C4" w:themeColor="accent1"/>
            <w:sz w:val="21"/>
            <w:szCs w:val="21"/>
          </w:rPr>
          <m:t>=(0.99, 0.6, 0.1, 0.3)</m:t>
        </m:r>
      </m:oMath>
      <w:r>
        <w:rPr>
          <w:rFonts w:ascii="Arial" w:eastAsiaTheme="minorEastAsia" w:hAnsi="Arial" w:cs="Arial"/>
          <w:color w:val="4472C4" w:themeColor="accent1"/>
          <w:sz w:val="21"/>
          <w:szCs w:val="21"/>
        </w:rPr>
        <w:t xml:space="preserve">. Once we </w:t>
      </w:r>
      <w:r w:rsidR="000408A2">
        <w:rPr>
          <w:rFonts w:ascii="Arial" w:eastAsiaTheme="minorEastAsia" w:hAnsi="Arial" w:cs="Arial"/>
          <w:color w:val="4472C4" w:themeColor="accent1"/>
          <w:sz w:val="21"/>
          <w:szCs w:val="21"/>
        </w:rPr>
        <w:t xml:space="preserve">compare </w:t>
      </w:r>
      <w:r>
        <w:rPr>
          <w:rFonts w:ascii="Arial" w:eastAsiaTheme="minorEastAsia" w:hAnsi="Arial" w:cs="Arial"/>
          <w:color w:val="4472C4" w:themeColor="accent1"/>
          <w:sz w:val="21"/>
          <w:szCs w:val="21"/>
        </w:rPr>
        <w:t xml:space="preserve">these two strategies, we observe a difference. For example, we find that it takes more time to invade a homogeneous population with strategy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 compared to one with strategy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 This asymmetry arises because payoffs in a homogeneous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-population are slightly higher than in a homogeneous </w:t>
      </w:r>
      <m:oMath>
        <m:r>
          <m:rPr>
            <m:sty m:val="bi"/>
          </m:rPr>
          <w:rPr>
            <w:rFonts w:ascii="Cambria Math" w:eastAsiaTheme="minorEastAsia" w:hAnsi="Cambria Math" w:cs="Arial"/>
            <w:color w:val="4472C4" w:themeColor="accent1"/>
            <w:sz w:val="21"/>
            <w:szCs w:val="21"/>
          </w:rPr>
          <m:t>p'</m:t>
        </m:r>
      </m:oMath>
      <w:r>
        <w:rPr>
          <w:rFonts w:ascii="Arial" w:eastAsiaTheme="minorEastAsia" w:hAnsi="Arial" w:cs="Arial"/>
          <w:color w:val="4472C4" w:themeColor="accent1"/>
          <w:sz w:val="21"/>
          <w:szCs w:val="21"/>
        </w:rPr>
        <w:t xml:space="preserve">-population (see our new </w:t>
      </w:r>
      <w:r w:rsidRPr="006D2F0A">
        <w:rPr>
          <w:rFonts w:ascii="Arial" w:eastAsiaTheme="minorEastAsia" w:hAnsi="Arial" w:cs="Arial"/>
          <w:b/>
          <w:bCs/>
          <w:color w:val="4472C4" w:themeColor="accent1"/>
          <w:sz w:val="21"/>
          <w:szCs w:val="21"/>
          <w:highlight w:val="yellow"/>
        </w:rPr>
        <w:t>Figure Sy</w:t>
      </w:r>
      <w:r>
        <w:rPr>
          <w:rFonts w:ascii="Arial" w:eastAsiaTheme="minorEastAsia" w:hAnsi="Arial" w:cs="Arial"/>
          <w:color w:val="4472C4" w:themeColor="accent1"/>
          <w:sz w:val="21"/>
          <w:szCs w:val="21"/>
        </w:rPr>
        <w:t xml:space="preserve">). </w:t>
      </w:r>
      <w:r w:rsidR="006C64AA">
        <w:rPr>
          <w:rFonts w:ascii="Arial" w:eastAsiaTheme="minorEastAsia" w:hAnsi="Arial" w:cs="Arial"/>
          <w:color w:val="4472C4" w:themeColor="accent1"/>
          <w:sz w:val="21"/>
          <w:szCs w:val="21"/>
        </w:rPr>
        <w:t xml:space="preserve">This payoff difference arises because two </w:t>
      </w:r>
      <m:oMath>
        <m:r>
          <m:rPr>
            <m:sty m:val="bi"/>
          </m:rPr>
          <w:rPr>
            <w:rFonts w:ascii="Cambria Math" w:eastAsiaTheme="minorEastAsia" w:hAnsi="Cambria Math" w:cs="Arial"/>
            <w:color w:val="4472C4" w:themeColor="accent1"/>
            <w:sz w:val="21"/>
            <w:szCs w:val="21"/>
          </w:rPr>
          <m:t>p</m:t>
        </m:r>
      </m:oMath>
      <w:r w:rsidR="006C64AA">
        <w:rPr>
          <w:rFonts w:ascii="Arial" w:eastAsiaTheme="minorEastAsia" w:hAnsi="Arial" w:cs="Arial"/>
          <w:color w:val="4472C4" w:themeColor="accent1"/>
          <w:sz w:val="21"/>
          <w:szCs w:val="21"/>
        </w:rPr>
        <w:t xml:space="preserve">-players are on average better able to recover full cooperation once one of the players defected. </w:t>
      </w:r>
      <w:r w:rsidR="006D2F0A">
        <w:rPr>
          <w:rFonts w:ascii="Arial" w:eastAsiaTheme="minorEastAsia" w:hAnsi="Arial" w:cs="Arial"/>
          <w:color w:val="4472C4" w:themeColor="accent1"/>
          <w:sz w:val="21"/>
          <w:szCs w:val="21"/>
        </w:rPr>
        <w:t xml:space="preserve">We describe these new results in detail in our new </w:t>
      </w:r>
      <w:r w:rsidR="006D2F0A" w:rsidRPr="006D2F0A">
        <w:rPr>
          <w:rFonts w:ascii="Arial" w:eastAsiaTheme="minorEastAsia" w:hAnsi="Arial" w:cs="Arial"/>
          <w:b/>
          <w:bCs/>
          <w:color w:val="4472C4" w:themeColor="accent1"/>
          <w:sz w:val="21"/>
          <w:szCs w:val="21"/>
          <w:highlight w:val="yellow"/>
        </w:rPr>
        <w:t xml:space="preserve">Figure </w:t>
      </w:r>
      <w:proofErr w:type="spellStart"/>
      <w:r w:rsidR="006D2F0A" w:rsidRPr="006D2F0A">
        <w:rPr>
          <w:rFonts w:ascii="Arial" w:eastAsiaTheme="minorEastAsia" w:hAnsi="Arial" w:cs="Arial"/>
          <w:b/>
          <w:bCs/>
          <w:color w:val="4472C4" w:themeColor="accent1"/>
          <w:sz w:val="21"/>
          <w:szCs w:val="21"/>
          <w:highlight w:val="yellow"/>
        </w:rPr>
        <w:t>Sz</w:t>
      </w:r>
      <w:proofErr w:type="spellEnd"/>
      <w:r w:rsidR="006D2F0A">
        <w:rPr>
          <w:rFonts w:ascii="Arial" w:eastAsiaTheme="minorEastAsia" w:hAnsi="Arial" w:cs="Arial"/>
          <w:color w:val="4472C4" w:themeColor="accent1"/>
          <w:sz w:val="21"/>
          <w:szCs w:val="21"/>
        </w:rPr>
        <w:t xml:space="preserve"> and </w:t>
      </w:r>
      <w:r w:rsidR="006D2F0A" w:rsidRPr="006D2F0A">
        <w:rPr>
          <w:rFonts w:ascii="Arial" w:eastAsiaTheme="minorEastAsia" w:hAnsi="Arial" w:cs="Arial"/>
          <w:b/>
          <w:bCs/>
          <w:color w:val="4472C4" w:themeColor="accent1"/>
          <w:sz w:val="21"/>
          <w:szCs w:val="21"/>
          <w:highlight w:val="yellow"/>
        </w:rPr>
        <w:t>Table Sw</w:t>
      </w:r>
      <w:r w:rsidR="006D2F0A">
        <w:rPr>
          <w:rFonts w:ascii="Arial" w:eastAsiaTheme="minorEastAsia" w:hAnsi="Arial" w:cs="Arial"/>
          <w:color w:val="4472C4" w:themeColor="accent1"/>
          <w:sz w:val="21"/>
          <w:szCs w:val="21"/>
        </w:rPr>
        <w:t xml:space="preserve">. </w:t>
      </w:r>
      <w:r w:rsidR="006C64AA">
        <w:rPr>
          <w:rFonts w:ascii="Arial" w:eastAsiaTheme="minorEastAsia" w:hAnsi="Arial" w:cs="Arial"/>
          <w:color w:val="4472C4" w:themeColor="accent1"/>
          <w:sz w:val="21"/>
          <w:szCs w:val="21"/>
        </w:rPr>
        <w:t>These findings suggest that for a reciprocal strategy’s performance, it is better to punish defection without delay.</w:t>
      </w:r>
    </w:p>
    <w:p w14:paraId="27BC8E14" w14:textId="77777777" w:rsidR="006D2F0A" w:rsidRDefault="006D2F0A" w:rsidP="00C42D98">
      <w:pPr>
        <w:spacing w:line="276" w:lineRule="auto"/>
        <w:jc w:val="both"/>
        <w:rPr>
          <w:rFonts w:ascii="Arial" w:eastAsiaTheme="minorEastAsia" w:hAnsi="Arial" w:cs="Arial"/>
          <w:color w:val="4472C4" w:themeColor="accent1"/>
          <w:sz w:val="21"/>
          <w:szCs w:val="21"/>
        </w:rPr>
      </w:pPr>
    </w:p>
    <w:p w14:paraId="07A3587B" w14:textId="77777777" w:rsidR="004260F4" w:rsidRDefault="006D2F0A" w:rsidP="00C42D98">
      <w:pPr>
        <w:spacing w:line="276" w:lineRule="auto"/>
        <w:jc w:val="both"/>
        <w:rPr>
          <w:rFonts w:ascii="Arial" w:hAnsi="Arial" w:cs="Arial"/>
          <w:color w:val="4472C4" w:themeColor="accent1"/>
          <w:sz w:val="21"/>
          <w:szCs w:val="21"/>
        </w:rPr>
      </w:pPr>
      <w:r>
        <w:rPr>
          <w:rFonts w:ascii="Arial" w:eastAsiaTheme="minorEastAsia" w:hAnsi="Arial" w:cs="Arial"/>
          <w:color w:val="4472C4" w:themeColor="accent1"/>
          <w:sz w:val="21"/>
          <w:szCs w:val="21"/>
        </w:rPr>
        <w:t xml:space="preserve">Overall, these results suggest that strategies like </w:t>
      </w:r>
      <m:oMath>
        <m:r>
          <w:rPr>
            <w:rFonts w:ascii="Cambria Math" w:eastAsiaTheme="minorEastAsia" w:hAnsi="Cambria Math" w:cs="Arial"/>
            <w:color w:val="4472C4" w:themeColor="accent1"/>
            <w:sz w:val="21"/>
            <w:szCs w:val="21"/>
          </w:rPr>
          <m:t>(1.0, 0.1, 0.6, 0.3)</m:t>
        </m:r>
      </m:oMath>
      <w:r>
        <w:rPr>
          <w:rFonts w:ascii="Arial" w:eastAsiaTheme="minorEastAsia" w:hAnsi="Arial" w:cs="Arial"/>
          <w:color w:val="4472C4" w:themeColor="accent1"/>
          <w:sz w:val="21"/>
          <w:szCs w:val="21"/>
        </w:rPr>
        <w:t xml:space="preserve"> and </w:t>
      </w:r>
      <m:oMath>
        <m:r>
          <w:rPr>
            <w:rFonts w:ascii="Cambria Math" w:eastAsiaTheme="minorEastAsia" w:hAnsi="Cambria Math" w:cs="Arial"/>
            <w:color w:val="4472C4" w:themeColor="accent1"/>
            <w:sz w:val="21"/>
            <w:szCs w:val="21"/>
          </w:rPr>
          <m:t>(1.0, 0.6, 0.1, 0.3)</m:t>
        </m:r>
      </m:oMath>
      <w:r>
        <w:rPr>
          <w:rFonts w:ascii="Arial" w:eastAsiaTheme="minorEastAsia" w:hAnsi="Arial" w:cs="Arial"/>
          <w:color w:val="4472C4" w:themeColor="accent1"/>
          <w:sz w:val="21"/>
          <w:szCs w:val="21"/>
        </w:rPr>
        <w:t xml:space="preserve"> are indeed equivalent. However,</w:t>
      </w:r>
      <w:r w:rsidR="00252E61">
        <w:rPr>
          <w:rFonts w:ascii="Arial" w:eastAsiaTheme="minorEastAsia" w:hAnsi="Arial" w:cs="Arial"/>
          <w:color w:val="4472C4" w:themeColor="accent1"/>
          <w:sz w:val="21"/>
          <w:szCs w:val="21"/>
        </w:rPr>
        <w:t xml:space="preserve"> this equivalence no longer holds</w:t>
      </w:r>
      <w:r>
        <w:rPr>
          <w:rFonts w:ascii="Arial" w:eastAsiaTheme="minorEastAsia" w:hAnsi="Arial" w:cs="Arial"/>
          <w:color w:val="4472C4" w:themeColor="accent1"/>
          <w:sz w:val="21"/>
          <w:szCs w:val="21"/>
        </w:rPr>
        <w:t xml:space="preserve"> </w:t>
      </w:r>
      <w:r w:rsidR="00A91509">
        <w:rPr>
          <w:rFonts w:ascii="Arial" w:eastAsiaTheme="minorEastAsia" w:hAnsi="Arial" w:cs="Arial"/>
          <w:color w:val="4472C4" w:themeColor="accent1"/>
          <w:sz w:val="21"/>
          <w:szCs w:val="21"/>
        </w:rPr>
        <w:t>when these two strategies are slightly perturbed</w:t>
      </w:r>
      <w:r>
        <w:rPr>
          <w:rFonts w:ascii="Arial" w:eastAsiaTheme="minorEastAsia" w:hAnsi="Arial" w:cs="Arial"/>
          <w:color w:val="4472C4" w:themeColor="accent1"/>
          <w:sz w:val="21"/>
          <w:szCs w:val="21"/>
        </w:rPr>
        <w:t xml:space="preserve">. In that case, </w:t>
      </w:r>
      <w:r w:rsidR="00252E61">
        <w:rPr>
          <w:rFonts w:ascii="Arial" w:eastAsiaTheme="minorEastAsia" w:hAnsi="Arial" w:cs="Arial"/>
          <w:color w:val="4472C4" w:themeColor="accent1"/>
          <w:sz w:val="21"/>
          <w:szCs w:val="21"/>
        </w:rPr>
        <w:t xml:space="preserve">we find </w:t>
      </w:r>
      <w:r w:rsidR="006C64AA">
        <w:rPr>
          <w:rFonts w:ascii="Arial" w:eastAsiaTheme="minorEastAsia" w:hAnsi="Arial" w:cs="Arial"/>
          <w:color w:val="4472C4" w:themeColor="accent1"/>
          <w:sz w:val="21"/>
          <w:szCs w:val="21"/>
        </w:rPr>
        <w:t xml:space="preserve">that </w:t>
      </w:r>
      <w:r w:rsidR="00A91509">
        <w:rPr>
          <w:rFonts w:ascii="Arial" w:eastAsiaTheme="minorEastAsia" w:hAnsi="Arial" w:cs="Arial"/>
          <w:color w:val="4472C4" w:themeColor="accent1"/>
          <w:sz w:val="21"/>
          <w:szCs w:val="21"/>
        </w:rPr>
        <w:t xml:space="preserve">the first strategy </w:t>
      </w:r>
      <w:r w:rsidR="006C64AA">
        <w:rPr>
          <w:rFonts w:ascii="Arial" w:eastAsiaTheme="minorEastAsia" w:hAnsi="Arial" w:cs="Arial"/>
          <w:color w:val="4472C4" w:themeColor="accent1"/>
          <w:sz w:val="21"/>
          <w:szCs w:val="21"/>
        </w:rPr>
        <w:t>is</w:t>
      </w:r>
      <w:r w:rsidR="00A91509">
        <w:rPr>
          <w:rFonts w:ascii="Arial" w:eastAsiaTheme="minorEastAsia" w:hAnsi="Arial" w:cs="Arial"/>
          <w:color w:val="4472C4" w:themeColor="accent1"/>
          <w:sz w:val="21"/>
          <w:szCs w:val="21"/>
        </w:rPr>
        <w:t xml:space="preserve"> more </w:t>
      </w:r>
      <w:r w:rsidR="006C64AA">
        <w:rPr>
          <w:rFonts w:ascii="Arial" w:eastAsiaTheme="minorEastAsia" w:hAnsi="Arial" w:cs="Arial"/>
          <w:color w:val="4472C4" w:themeColor="accent1"/>
          <w:sz w:val="21"/>
          <w:szCs w:val="21"/>
        </w:rPr>
        <w:t>resistant</w:t>
      </w:r>
      <w:r>
        <w:rPr>
          <w:rFonts w:ascii="Arial" w:eastAsiaTheme="minorEastAsia" w:hAnsi="Arial" w:cs="Arial"/>
          <w:color w:val="4472C4" w:themeColor="accent1"/>
          <w:sz w:val="21"/>
          <w:szCs w:val="21"/>
        </w:rPr>
        <w:t>.</w:t>
      </w:r>
      <w:r w:rsidR="00A91509">
        <w:rPr>
          <w:rFonts w:ascii="Arial" w:eastAsiaTheme="minorEastAsia" w:hAnsi="Arial" w:cs="Arial"/>
          <w:color w:val="4472C4" w:themeColor="accent1"/>
          <w:sz w:val="21"/>
          <w:szCs w:val="21"/>
        </w:rPr>
        <w:t xml:space="preserve"> This explains why on average, our simulations produce strategies with</w:t>
      </w:r>
      <w:r>
        <w:rPr>
          <w:rFonts w:ascii="Arial" w:eastAsiaTheme="minorEastAsia" w:hAnsi="Arial" w:cs="Arial"/>
          <w:color w:val="4472C4" w:themeColor="accent1"/>
          <w:sz w:val="21"/>
          <w:szCs w:val="21"/>
        </w:rPr>
        <w:t xml:space="preserve"> </w:t>
      </w:r>
      <m:oMath>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CD</m:t>
            </m:r>
          </m:sub>
        </m:sSub>
        <m:r>
          <w:rPr>
            <w:rFonts w:ascii="Cambria Math" w:eastAsiaTheme="minorEastAsia" w:hAnsi="Cambria Math" w:cs="Arial"/>
            <w:color w:val="4472C4" w:themeColor="accent1"/>
            <w:sz w:val="21"/>
            <w:szCs w:val="21"/>
          </w:rPr>
          <m:t>&lt;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DC</m:t>
            </m:r>
            <w:commentRangeStart w:id="4"/>
            <w:commentRangeEnd w:id="4"/>
            <m:r>
              <m:rPr>
                <m:sty m:val="p"/>
              </m:rPr>
              <w:rPr>
                <w:rStyle w:val="CommentReference"/>
              </w:rPr>
              <w:commentReference w:id="4"/>
            </m:r>
          </m:sub>
        </m:sSub>
      </m:oMath>
      <w:r w:rsidR="00A91509">
        <w:rPr>
          <w:rFonts w:ascii="Arial" w:eastAsiaTheme="minorEastAsia" w:hAnsi="Arial" w:cs="Arial"/>
          <w:color w:val="4472C4" w:themeColor="accent1"/>
          <w:sz w:val="21"/>
          <w:szCs w:val="21"/>
        </w:rPr>
        <w:t>.</w:t>
      </w:r>
    </w:p>
    <w:p w14:paraId="2086230A" w14:textId="77777777" w:rsidR="004260F4" w:rsidRDefault="004260F4" w:rsidP="00C42D98">
      <w:pPr>
        <w:spacing w:line="276" w:lineRule="auto"/>
        <w:jc w:val="both"/>
        <w:rPr>
          <w:rFonts w:ascii="Arial" w:hAnsi="Arial" w:cs="Arial"/>
          <w:color w:val="4472C4" w:themeColor="accent1"/>
          <w:sz w:val="21"/>
          <w:szCs w:val="21"/>
        </w:rPr>
      </w:pPr>
    </w:p>
    <w:p w14:paraId="54FB093E" w14:textId="77777777" w:rsidR="006D2F0A" w:rsidRDefault="006D2F0A" w:rsidP="00C42D98">
      <w:pPr>
        <w:spacing w:line="276" w:lineRule="auto"/>
        <w:jc w:val="both"/>
        <w:rPr>
          <w:rFonts w:ascii="Arial" w:hAnsi="Arial" w:cs="Arial"/>
          <w:color w:val="4472C4" w:themeColor="accent1"/>
          <w:sz w:val="21"/>
          <w:szCs w:val="21"/>
        </w:rPr>
      </w:pPr>
      <w:r w:rsidRPr="006D2F0A">
        <w:rPr>
          <w:rFonts w:ascii="Arial" w:hAnsi="Arial" w:cs="Arial"/>
          <w:b/>
          <w:bCs/>
          <w:color w:val="4472C4" w:themeColor="accent1"/>
          <w:sz w:val="21"/>
          <w:szCs w:val="21"/>
        </w:rPr>
        <w:t>Changes:</w:t>
      </w:r>
      <w:r>
        <w:rPr>
          <w:rFonts w:ascii="Arial" w:hAnsi="Arial" w:cs="Arial"/>
          <w:color w:val="4472C4" w:themeColor="accent1"/>
          <w:sz w:val="21"/>
          <w:szCs w:val="21"/>
        </w:rPr>
        <w:t xml:space="preserve"> We now discuss this asymmetry in our evolutionary results in the main text, when we present </w:t>
      </w:r>
      <w:r w:rsidRPr="00334047">
        <w:rPr>
          <w:rFonts w:ascii="Arial" w:hAnsi="Arial" w:cs="Arial"/>
          <w:b/>
          <w:bCs/>
          <w:color w:val="4472C4" w:themeColor="accent1"/>
          <w:sz w:val="21"/>
          <w:szCs w:val="21"/>
        </w:rPr>
        <w:t>Fig. 4</w:t>
      </w:r>
      <w:r>
        <w:rPr>
          <w:rFonts w:ascii="Arial" w:hAnsi="Arial" w:cs="Arial"/>
          <w:color w:val="4472C4" w:themeColor="accent1"/>
          <w:sz w:val="21"/>
          <w:szCs w:val="21"/>
        </w:rPr>
        <w:t xml:space="preserve">. In addition, we provide further details in the </w:t>
      </w:r>
      <w:r w:rsidRPr="00334047">
        <w:rPr>
          <w:rFonts w:ascii="Arial" w:hAnsi="Arial" w:cs="Arial"/>
          <w:b/>
          <w:bCs/>
          <w:color w:val="4472C4" w:themeColor="accent1"/>
          <w:sz w:val="21"/>
          <w:szCs w:val="21"/>
        </w:rPr>
        <w:t>SI</w:t>
      </w:r>
      <w:r>
        <w:rPr>
          <w:rFonts w:ascii="Arial" w:hAnsi="Arial" w:cs="Arial"/>
          <w:color w:val="4472C4" w:themeColor="accent1"/>
          <w:sz w:val="21"/>
          <w:szCs w:val="21"/>
        </w:rPr>
        <w:t xml:space="preserve"> (in particular, </w:t>
      </w:r>
      <w:r w:rsidR="006C64AA">
        <w:rPr>
          <w:rFonts w:ascii="Arial" w:hAnsi="Arial" w:cs="Arial"/>
          <w:color w:val="4472C4" w:themeColor="accent1"/>
          <w:sz w:val="21"/>
          <w:szCs w:val="21"/>
        </w:rPr>
        <w:t>we provide more data in</w:t>
      </w:r>
      <w:r w:rsidR="00334047">
        <w:rPr>
          <w:rFonts w:ascii="Arial" w:hAnsi="Arial" w:cs="Arial"/>
          <w:color w:val="4472C4" w:themeColor="accent1"/>
          <w:sz w:val="21"/>
          <w:szCs w:val="21"/>
        </w:rPr>
        <w:t xml:space="preserve"> </w:t>
      </w:r>
      <w:r w:rsidR="00334047" w:rsidRPr="00A91509">
        <w:rPr>
          <w:rFonts w:ascii="Arial" w:hAnsi="Arial" w:cs="Arial"/>
          <w:b/>
          <w:bCs/>
          <w:color w:val="4472C4" w:themeColor="accent1"/>
          <w:sz w:val="21"/>
          <w:szCs w:val="21"/>
          <w:highlight w:val="yellow"/>
        </w:rPr>
        <w:t xml:space="preserve">Figures </w:t>
      </w:r>
      <w:proofErr w:type="spellStart"/>
      <w:r w:rsidR="00334047" w:rsidRPr="00A91509">
        <w:rPr>
          <w:rFonts w:ascii="Arial" w:hAnsi="Arial" w:cs="Arial"/>
          <w:b/>
          <w:bCs/>
          <w:color w:val="4472C4" w:themeColor="accent1"/>
          <w:sz w:val="21"/>
          <w:szCs w:val="21"/>
          <w:highlight w:val="yellow"/>
        </w:rPr>
        <w:t>Sx-Sz</w:t>
      </w:r>
      <w:proofErr w:type="spellEnd"/>
      <w:r w:rsidR="00334047">
        <w:rPr>
          <w:rFonts w:ascii="Arial" w:hAnsi="Arial" w:cs="Arial"/>
          <w:color w:val="4472C4" w:themeColor="accent1"/>
          <w:sz w:val="21"/>
          <w:szCs w:val="21"/>
        </w:rPr>
        <w:t xml:space="preserve"> and </w:t>
      </w:r>
      <w:r w:rsidR="00334047" w:rsidRPr="00A91509">
        <w:rPr>
          <w:rFonts w:ascii="Arial" w:hAnsi="Arial" w:cs="Arial"/>
          <w:b/>
          <w:bCs/>
          <w:color w:val="4472C4" w:themeColor="accent1"/>
          <w:sz w:val="21"/>
          <w:szCs w:val="21"/>
          <w:highlight w:val="yellow"/>
        </w:rPr>
        <w:t xml:space="preserve">Table </w:t>
      </w:r>
      <w:proofErr w:type="spellStart"/>
      <w:r w:rsidR="00334047" w:rsidRPr="00A91509">
        <w:rPr>
          <w:rFonts w:ascii="Arial" w:hAnsi="Arial" w:cs="Arial"/>
          <w:b/>
          <w:bCs/>
          <w:color w:val="4472C4" w:themeColor="accent1"/>
          <w:sz w:val="21"/>
          <w:szCs w:val="21"/>
          <w:highlight w:val="yellow"/>
        </w:rPr>
        <w:t>S</w:t>
      </w:r>
      <w:r w:rsidR="00A91509" w:rsidRPr="00A91509">
        <w:rPr>
          <w:rFonts w:ascii="Arial" w:hAnsi="Arial" w:cs="Arial"/>
          <w:b/>
          <w:bCs/>
          <w:color w:val="4472C4" w:themeColor="accent1"/>
          <w:sz w:val="21"/>
          <w:szCs w:val="21"/>
          <w:highlight w:val="yellow"/>
        </w:rPr>
        <w:t>w</w:t>
      </w:r>
      <w:proofErr w:type="spellEnd"/>
      <w:r w:rsidR="00334047">
        <w:rPr>
          <w:rFonts w:ascii="Arial" w:hAnsi="Arial" w:cs="Arial"/>
          <w:color w:val="4472C4" w:themeColor="accent1"/>
          <w:sz w:val="21"/>
          <w:szCs w:val="21"/>
        </w:rPr>
        <w:t xml:space="preserve">). Thank you for making us </w:t>
      </w:r>
      <w:r w:rsidR="006C64AA">
        <w:rPr>
          <w:rFonts w:ascii="Arial" w:hAnsi="Arial" w:cs="Arial"/>
          <w:color w:val="4472C4" w:themeColor="accent1"/>
          <w:sz w:val="21"/>
          <w:szCs w:val="21"/>
        </w:rPr>
        <w:t>explore</w:t>
      </w:r>
      <w:r w:rsidR="00334047">
        <w:rPr>
          <w:rFonts w:ascii="Arial" w:hAnsi="Arial" w:cs="Arial"/>
          <w:color w:val="4472C4" w:themeColor="accent1"/>
          <w:sz w:val="21"/>
          <w:szCs w:val="21"/>
        </w:rPr>
        <w:t xml:space="preserve"> this asymmetry</w:t>
      </w:r>
      <w:r w:rsidR="006C64AA">
        <w:rPr>
          <w:rFonts w:ascii="Arial" w:hAnsi="Arial" w:cs="Arial"/>
          <w:color w:val="4472C4" w:themeColor="accent1"/>
          <w:sz w:val="21"/>
          <w:szCs w:val="21"/>
        </w:rPr>
        <w:t xml:space="preserve"> in more detail</w:t>
      </w:r>
      <w:r w:rsidR="00334047">
        <w:rPr>
          <w:rFonts w:ascii="Arial" w:hAnsi="Arial" w:cs="Arial"/>
          <w:color w:val="4472C4" w:themeColor="accent1"/>
          <w:sz w:val="21"/>
          <w:szCs w:val="21"/>
        </w:rPr>
        <w:t>!</w:t>
      </w:r>
    </w:p>
    <w:p w14:paraId="3D9E601C" w14:textId="77777777" w:rsidR="00255BCA" w:rsidRPr="00C42D98" w:rsidRDefault="00255BCA" w:rsidP="00C42D98">
      <w:pPr>
        <w:spacing w:line="276" w:lineRule="auto"/>
        <w:jc w:val="both"/>
        <w:rPr>
          <w:rFonts w:ascii="Arial" w:hAnsi="Arial" w:cs="Arial"/>
          <w:sz w:val="21"/>
          <w:szCs w:val="21"/>
        </w:rPr>
      </w:pPr>
    </w:p>
    <w:p w14:paraId="7FD9E663" w14:textId="77777777" w:rsidR="00334047" w:rsidRDefault="00334047" w:rsidP="00C42D98">
      <w:pPr>
        <w:spacing w:line="276" w:lineRule="auto"/>
        <w:jc w:val="both"/>
        <w:rPr>
          <w:rFonts w:ascii="Arial" w:hAnsi="Arial" w:cs="Arial"/>
          <w:sz w:val="21"/>
          <w:szCs w:val="21"/>
          <w:u w:val="single"/>
        </w:rPr>
      </w:pPr>
    </w:p>
    <w:p w14:paraId="65686A76" w14:textId="77777777" w:rsidR="00334047" w:rsidRDefault="00334047" w:rsidP="00C42D98">
      <w:pPr>
        <w:spacing w:line="276" w:lineRule="auto"/>
        <w:jc w:val="both"/>
        <w:rPr>
          <w:rFonts w:ascii="Arial" w:hAnsi="Arial" w:cs="Arial"/>
          <w:sz w:val="21"/>
          <w:szCs w:val="21"/>
          <w:u w:val="single"/>
        </w:rPr>
      </w:pPr>
    </w:p>
    <w:p w14:paraId="71C90C80" w14:textId="77777777" w:rsidR="00255BCA" w:rsidRPr="00231C43" w:rsidRDefault="00255BCA" w:rsidP="00C42D98">
      <w:pPr>
        <w:spacing w:line="276" w:lineRule="auto"/>
        <w:jc w:val="both"/>
        <w:rPr>
          <w:rFonts w:ascii="Arial" w:hAnsi="Arial" w:cs="Arial"/>
          <w:sz w:val="21"/>
          <w:szCs w:val="21"/>
          <w:u w:val="single"/>
        </w:rPr>
      </w:pPr>
      <w:r w:rsidRPr="00231C43">
        <w:rPr>
          <w:rFonts w:ascii="Arial" w:hAnsi="Arial" w:cs="Arial"/>
          <w:sz w:val="21"/>
          <w:szCs w:val="21"/>
          <w:u w:val="single"/>
        </w:rPr>
        <w:t>Reviewer #2:</w:t>
      </w:r>
    </w:p>
    <w:p w14:paraId="48F19052" w14:textId="77777777" w:rsidR="00255BCA" w:rsidRPr="00C42D98" w:rsidRDefault="00255BCA" w:rsidP="00C42D98">
      <w:pPr>
        <w:spacing w:line="276" w:lineRule="auto"/>
        <w:jc w:val="both"/>
        <w:rPr>
          <w:rFonts w:ascii="Arial" w:hAnsi="Arial" w:cs="Arial"/>
          <w:sz w:val="21"/>
          <w:szCs w:val="21"/>
        </w:rPr>
      </w:pPr>
    </w:p>
    <w:p w14:paraId="763A8383"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Suitable </w:t>
      </w:r>
      <w:proofErr w:type="gramStart"/>
      <w:r w:rsidRPr="00C42D98">
        <w:rPr>
          <w:rFonts w:ascii="Arial" w:hAnsi="Arial" w:cs="Arial"/>
          <w:sz w:val="21"/>
          <w:szCs w:val="21"/>
        </w:rPr>
        <w:t>Quality?:</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3DD41DBE"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Sufficient General </w:t>
      </w:r>
      <w:proofErr w:type="gramStart"/>
      <w:r w:rsidRPr="00C42D98">
        <w:rPr>
          <w:rFonts w:ascii="Arial" w:hAnsi="Arial" w:cs="Arial"/>
          <w:sz w:val="21"/>
          <w:szCs w:val="21"/>
        </w:rPr>
        <w:t>Interest?:</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0D85E442"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Conclusions </w:t>
      </w:r>
      <w:proofErr w:type="gramStart"/>
      <w:r w:rsidRPr="00C42D98">
        <w:rPr>
          <w:rFonts w:ascii="Arial" w:hAnsi="Arial" w:cs="Arial"/>
          <w:sz w:val="21"/>
          <w:szCs w:val="21"/>
        </w:rPr>
        <w:t>Justified?: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64927078"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Clearly </w:t>
      </w:r>
      <w:proofErr w:type="gramStart"/>
      <w:r w:rsidRPr="00C42D98">
        <w:rPr>
          <w:rFonts w:ascii="Arial" w:hAnsi="Arial" w:cs="Arial"/>
          <w:sz w:val="21"/>
          <w:szCs w:val="21"/>
        </w:rPr>
        <w:t>Written?:</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60F1AA25"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Procedures </w:t>
      </w:r>
      <w:proofErr w:type="gramStart"/>
      <w:r w:rsidRPr="00C42D98">
        <w:rPr>
          <w:rFonts w:ascii="Arial" w:hAnsi="Arial" w:cs="Arial"/>
          <w:sz w:val="21"/>
          <w:szCs w:val="21"/>
        </w:rPr>
        <w:t>Described?: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321945A1"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Supplemental Material </w:t>
      </w:r>
      <w:proofErr w:type="gramStart"/>
      <w:r w:rsidRPr="00C42D98">
        <w:rPr>
          <w:rFonts w:ascii="Arial" w:hAnsi="Arial" w:cs="Arial"/>
          <w:sz w:val="21"/>
          <w:szCs w:val="21"/>
        </w:rPr>
        <w:t>Warranted?:</w:t>
      </w:r>
      <w:proofErr w:type="gramEnd"/>
      <w:r w:rsidR="00C42D98" w:rsidRPr="00C42D98">
        <w:rPr>
          <w:rFonts w:ascii="Arial" w:hAnsi="Arial" w:cs="Arial"/>
          <w:sz w:val="21"/>
          <w:szCs w:val="21"/>
        </w:rPr>
        <w:t xml:space="preserve"> </w:t>
      </w:r>
      <w:r w:rsidRPr="00C42D98">
        <w:rPr>
          <w:rFonts w:ascii="Arial" w:hAnsi="Arial" w:cs="Arial"/>
          <w:sz w:val="21"/>
          <w:szCs w:val="21"/>
        </w:rPr>
        <w:t>Yes</w:t>
      </w:r>
    </w:p>
    <w:p w14:paraId="0E90F274" w14:textId="77777777" w:rsidR="00255BCA" w:rsidRPr="00C42D98" w:rsidRDefault="00255BCA" w:rsidP="00C42D98">
      <w:pPr>
        <w:spacing w:line="276" w:lineRule="auto"/>
        <w:jc w:val="both"/>
        <w:rPr>
          <w:rFonts w:ascii="Arial" w:hAnsi="Arial" w:cs="Arial"/>
          <w:sz w:val="21"/>
          <w:szCs w:val="21"/>
        </w:rPr>
      </w:pPr>
    </w:p>
    <w:p w14:paraId="69B2121F"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Comments on Significance Statement:</w:t>
      </w:r>
    </w:p>
    <w:p w14:paraId="6F6E2220"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Results are limited to reactive strategies, but conclusions are stated far more broadly, especially in the significance statement.</w:t>
      </w:r>
    </w:p>
    <w:p w14:paraId="6F2010EB" w14:textId="77777777" w:rsidR="00255BCA" w:rsidRPr="00C42D98" w:rsidRDefault="00255BCA" w:rsidP="00C42D98">
      <w:pPr>
        <w:spacing w:line="276" w:lineRule="auto"/>
        <w:jc w:val="both"/>
        <w:rPr>
          <w:rFonts w:ascii="Arial" w:hAnsi="Arial" w:cs="Arial"/>
          <w:sz w:val="21"/>
          <w:szCs w:val="21"/>
        </w:rPr>
      </w:pPr>
    </w:p>
    <w:p w14:paraId="3C360BC5" w14:textId="77777777" w:rsidR="001C0E31" w:rsidRPr="00C42D98" w:rsidRDefault="000408A2" w:rsidP="00C42D98">
      <w:pPr>
        <w:spacing w:line="276" w:lineRule="auto"/>
        <w:jc w:val="both"/>
        <w:rPr>
          <w:rFonts w:ascii="Arial" w:hAnsi="Arial" w:cs="Arial"/>
          <w:color w:val="4472C4" w:themeColor="accent1"/>
          <w:sz w:val="21"/>
          <w:szCs w:val="21"/>
        </w:rPr>
      </w:pPr>
      <w:r w:rsidRPr="00EF6465">
        <w:rPr>
          <w:rFonts w:ascii="Arial" w:hAnsi="Arial" w:cs="Arial"/>
          <w:b/>
          <w:bCs/>
          <w:color w:val="4472C4" w:themeColor="accent1"/>
          <w:sz w:val="21"/>
          <w:szCs w:val="21"/>
        </w:rPr>
        <w:t>Reply:</w:t>
      </w:r>
      <w:r>
        <w:rPr>
          <w:rFonts w:ascii="Arial" w:hAnsi="Arial" w:cs="Arial"/>
          <w:color w:val="4472C4" w:themeColor="accent1"/>
          <w:sz w:val="21"/>
          <w:szCs w:val="21"/>
        </w:rPr>
        <w:t xml:space="preserve"> Thank you for sharing this feedback. </w:t>
      </w:r>
      <w:r w:rsidR="00346A96">
        <w:rPr>
          <w:rFonts w:ascii="Arial" w:hAnsi="Arial" w:cs="Arial"/>
          <w:color w:val="4472C4" w:themeColor="accent1"/>
          <w:sz w:val="21"/>
          <w:szCs w:val="21"/>
        </w:rPr>
        <w:t>F</w:t>
      </w:r>
      <w:r>
        <w:rPr>
          <w:rFonts w:ascii="Arial" w:hAnsi="Arial" w:cs="Arial"/>
          <w:color w:val="4472C4" w:themeColor="accent1"/>
          <w:sz w:val="21"/>
          <w:szCs w:val="21"/>
        </w:rPr>
        <w:t xml:space="preserve">or most of our original significance statement, we </w:t>
      </w:r>
      <w:r w:rsidR="00346A96">
        <w:rPr>
          <w:rFonts w:ascii="Arial" w:hAnsi="Arial" w:cs="Arial"/>
          <w:color w:val="4472C4" w:themeColor="accent1"/>
          <w:sz w:val="21"/>
          <w:szCs w:val="21"/>
        </w:rPr>
        <w:t>merely</w:t>
      </w:r>
      <w:r>
        <w:rPr>
          <w:rFonts w:ascii="Arial" w:hAnsi="Arial" w:cs="Arial"/>
          <w:color w:val="4472C4" w:themeColor="accent1"/>
          <w:sz w:val="21"/>
          <w:szCs w:val="21"/>
        </w:rPr>
        <w:t xml:space="preserve"> introduce important concepts, such as the notion of ‘nice strategies’ and ‘partner strategies’. When we describe our conclusions, we </w:t>
      </w:r>
      <w:r w:rsidR="00346A96">
        <w:rPr>
          <w:rFonts w:ascii="Arial" w:hAnsi="Arial" w:cs="Arial"/>
          <w:color w:val="4472C4" w:themeColor="accent1"/>
          <w:sz w:val="21"/>
          <w:szCs w:val="21"/>
        </w:rPr>
        <w:t>do</w:t>
      </w:r>
      <w:r>
        <w:rPr>
          <w:rFonts w:ascii="Arial" w:hAnsi="Arial" w:cs="Arial"/>
          <w:color w:val="4472C4" w:themeColor="accent1"/>
          <w:sz w:val="21"/>
          <w:szCs w:val="21"/>
        </w:rPr>
        <w:t xml:space="preserve"> mention that we characterize these </w:t>
      </w:r>
      <w:r w:rsidR="009B2213">
        <w:rPr>
          <w:rFonts w:ascii="Arial" w:hAnsi="Arial" w:cs="Arial"/>
          <w:color w:val="4472C4" w:themeColor="accent1"/>
          <w:sz w:val="21"/>
          <w:szCs w:val="21"/>
        </w:rPr>
        <w:t>strategy sets</w:t>
      </w:r>
      <w:r>
        <w:rPr>
          <w:rFonts w:ascii="Arial" w:hAnsi="Arial" w:cs="Arial"/>
          <w:color w:val="4472C4" w:themeColor="accent1"/>
          <w:sz w:val="21"/>
          <w:szCs w:val="21"/>
        </w:rPr>
        <w:t xml:space="preserve"> among </w:t>
      </w:r>
      <w:r>
        <w:rPr>
          <w:rFonts w:ascii="Arial" w:hAnsi="Arial" w:cs="Arial"/>
          <w:color w:val="4472C4" w:themeColor="accent1"/>
          <w:sz w:val="21"/>
          <w:szCs w:val="21"/>
        </w:rPr>
        <w:lastRenderedPageBreak/>
        <w:t>the ‘longer memory reactive strategies’. However</w:t>
      </w:r>
      <w:r w:rsidR="00346A96">
        <w:rPr>
          <w:rFonts w:ascii="Arial" w:hAnsi="Arial" w:cs="Arial"/>
          <w:color w:val="4472C4" w:themeColor="accent1"/>
          <w:sz w:val="21"/>
          <w:szCs w:val="21"/>
        </w:rPr>
        <w:t>,</w:t>
      </w:r>
      <w:r w:rsidR="009B2213">
        <w:rPr>
          <w:rFonts w:ascii="Arial" w:hAnsi="Arial" w:cs="Arial"/>
          <w:color w:val="4472C4" w:themeColor="accent1"/>
          <w:sz w:val="21"/>
          <w:szCs w:val="21"/>
        </w:rPr>
        <w:t xml:space="preserve"> we agree</w:t>
      </w:r>
      <w:r w:rsidR="00346A96">
        <w:rPr>
          <w:rFonts w:ascii="Arial" w:hAnsi="Arial" w:cs="Arial"/>
          <w:color w:val="4472C4" w:themeColor="accent1"/>
          <w:sz w:val="21"/>
          <w:szCs w:val="21"/>
        </w:rPr>
        <w:t xml:space="preserve"> that </w:t>
      </w:r>
      <w:r w:rsidR="009B2213">
        <w:rPr>
          <w:rFonts w:ascii="Arial" w:hAnsi="Arial" w:cs="Arial"/>
          <w:color w:val="4472C4" w:themeColor="accent1"/>
          <w:sz w:val="21"/>
          <w:szCs w:val="21"/>
        </w:rPr>
        <w:t>this sentence only mentions ‘reactive strategies’ in passing</w:t>
      </w:r>
      <w:r w:rsidR="00346A96">
        <w:rPr>
          <w:rFonts w:ascii="Arial" w:hAnsi="Arial" w:cs="Arial"/>
          <w:color w:val="4472C4" w:themeColor="accent1"/>
          <w:sz w:val="21"/>
          <w:szCs w:val="21"/>
        </w:rPr>
        <w:t xml:space="preserve">; we should have </w:t>
      </w:r>
      <w:r w:rsidR="009B2213">
        <w:rPr>
          <w:rFonts w:ascii="Arial" w:hAnsi="Arial" w:cs="Arial"/>
          <w:color w:val="4472C4" w:themeColor="accent1"/>
          <w:sz w:val="21"/>
          <w:szCs w:val="21"/>
        </w:rPr>
        <w:t>mentioned them</w:t>
      </w:r>
      <w:r>
        <w:rPr>
          <w:rFonts w:ascii="Arial" w:hAnsi="Arial" w:cs="Arial"/>
          <w:color w:val="4472C4" w:themeColor="accent1"/>
          <w:sz w:val="21"/>
          <w:szCs w:val="21"/>
        </w:rPr>
        <w:t xml:space="preserve"> more prominently. </w:t>
      </w:r>
      <w:r w:rsidR="009B2213">
        <w:rPr>
          <w:rFonts w:ascii="Arial" w:hAnsi="Arial" w:cs="Arial"/>
          <w:color w:val="4472C4" w:themeColor="accent1"/>
          <w:sz w:val="21"/>
          <w:szCs w:val="21"/>
        </w:rPr>
        <w:t>W</w:t>
      </w:r>
      <w:r w:rsidR="00EF6465">
        <w:rPr>
          <w:rFonts w:ascii="Arial" w:hAnsi="Arial" w:cs="Arial"/>
          <w:color w:val="4472C4" w:themeColor="accent1"/>
          <w:sz w:val="21"/>
          <w:szCs w:val="21"/>
        </w:rPr>
        <w:t>e have</w:t>
      </w:r>
      <w:r w:rsidR="009B2213">
        <w:rPr>
          <w:rFonts w:ascii="Arial" w:hAnsi="Arial" w:cs="Arial"/>
          <w:color w:val="4472C4" w:themeColor="accent1"/>
          <w:sz w:val="21"/>
          <w:szCs w:val="21"/>
        </w:rPr>
        <w:t xml:space="preserve"> now</w:t>
      </w:r>
      <w:r w:rsidR="00EF6465">
        <w:rPr>
          <w:rFonts w:ascii="Arial" w:hAnsi="Arial" w:cs="Arial"/>
          <w:color w:val="4472C4" w:themeColor="accent1"/>
          <w:sz w:val="21"/>
          <w:szCs w:val="21"/>
        </w:rPr>
        <w:t xml:space="preserve"> rephrased the significance statement accordingly. We also realized that the last two sentences of our significance statement might come across as too general. We have rephrased them too. </w:t>
      </w:r>
    </w:p>
    <w:p w14:paraId="006E5CE9" w14:textId="77777777" w:rsidR="001C0E31" w:rsidRPr="00C42D98" w:rsidRDefault="001C0E31" w:rsidP="00C42D98">
      <w:pPr>
        <w:spacing w:line="276" w:lineRule="auto"/>
        <w:jc w:val="both"/>
        <w:rPr>
          <w:rFonts w:ascii="Arial" w:hAnsi="Arial" w:cs="Arial"/>
          <w:sz w:val="21"/>
          <w:szCs w:val="21"/>
        </w:rPr>
      </w:pPr>
    </w:p>
    <w:p w14:paraId="24EF100B"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Comments:</w:t>
      </w:r>
    </w:p>
    <w:p w14:paraId="02472EB9"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The authors characterize the Nash equilibria that sustain cooperation among the space of reactive memory-n strategies, for a two-player 2x2 iterated game. The analysis results in explicit conditions for n=2 and n=3, and also for arborary n when restricted to "counting" strategies that merely count how many times an opponent has cooperated. The authors are also interested in strategy evolution in a population, and they compare their analytical results on cooperative memory-n strategies to monte-</w:t>
      </w:r>
      <w:proofErr w:type="spellStart"/>
      <w:r w:rsidRPr="00C42D98">
        <w:rPr>
          <w:rFonts w:ascii="Arial" w:hAnsi="Arial" w:cs="Arial"/>
          <w:sz w:val="21"/>
          <w:szCs w:val="21"/>
        </w:rPr>
        <w:t>carlo</w:t>
      </w:r>
      <w:proofErr w:type="spellEnd"/>
      <w:r w:rsidRPr="00C42D98">
        <w:rPr>
          <w:rFonts w:ascii="Arial" w:hAnsi="Arial" w:cs="Arial"/>
          <w:sz w:val="21"/>
          <w:szCs w:val="21"/>
        </w:rPr>
        <w:t xml:space="preserve"> simulations in the limit of weak mutation.</w:t>
      </w:r>
    </w:p>
    <w:p w14:paraId="7FD81B13" w14:textId="77777777" w:rsidR="00255BCA" w:rsidRPr="00C42D98" w:rsidRDefault="00255BCA" w:rsidP="00C42D98">
      <w:pPr>
        <w:spacing w:line="276" w:lineRule="auto"/>
        <w:jc w:val="both"/>
        <w:rPr>
          <w:rFonts w:ascii="Arial" w:hAnsi="Arial" w:cs="Arial"/>
          <w:sz w:val="21"/>
          <w:szCs w:val="21"/>
        </w:rPr>
      </w:pPr>
    </w:p>
    <w:p w14:paraId="2093A261"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Finding or characterizing Nash equilibria for any sizeable space of strategies in an iterated game is a hard problem. The authors have made real progress on such a problem, when restricted to "reactive" strategies that condition only on your opponent's plays. This is very solid work, and it is made possible by extending the approach of Press &amp; Dyson, Akin 2012, and also Park.</w:t>
      </w:r>
    </w:p>
    <w:p w14:paraId="5AC9166A" w14:textId="77777777" w:rsidR="00255BCA" w:rsidRPr="00C42D98" w:rsidRDefault="00255BCA" w:rsidP="00C42D98">
      <w:pPr>
        <w:spacing w:line="276" w:lineRule="auto"/>
        <w:jc w:val="both"/>
        <w:rPr>
          <w:rFonts w:ascii="Arial" w:hAnsi="Arial" w:cs="Arial"/>
          <w:sz w:val="21"/>
          <w:szCs w:val="21"/>
        </w:rPr>
      </w:pPr>
    </w:p>
    <w:p w14:paraId="6F6DBCAB" w14:textId="77777777" w:rsidR="00255BCA" w:rsidRDefault="00255BCA" w:rsidP="00C42D98">
      <w:pPr>
        <w:spacing w:line="276" w:lineRule="auto"/>
        <w:jc w:val="both"/>
        <w:rPr>
          <w:rFonts w:ascii="Arial" w:hAnsi="Arial" w:cs="Arial"/>
          <w:sz w:val="21"/>
          <w:szCs w:val="21"/>
        </w:rPr>
      </w:pPr>
      <w:r w:rsidRPr="00C42D98">
        <w:rPr>
          <w:rFonts w:ascii="Arial" w:hAnsi="Arial" w:cs="Arial"/>
          <w:sz w:val="21"/>
          <w:szCs w:val="21"/>
        </w:rPr>
        <w:t>Perhaps the most intuitive and elegant result has to do with the requirements for a reactive counting strategy to be Nash and ensure full cooperation in the donation game. Such a strategy must reduce the chance of cooperating by a constant factor (c/</w:t>
      </w:r>
      <w:proofErr w:type="spellStart"/>
      <w:r w:rsidRPr="00C42D98">
        <w:rPr>
          <w:rFonts w:ascii="Arial" w:hAnsi="Arial" w:cs="Arial"/>
          <w:sz w:val="21"/>
          <w:szCs w:val="21"/>
        </w:rPr>
        <w:t>nb</w:t>
      </w:r>
      <w:proofErr w:type="spellEnd"/>
      <w:r w:rsidRPr="00C42D98">
        <w:rPr>
          <w:rFonts w:ascii="Arial" w:hAnsi="Arial" w:cs="Arial"/>
          <w:sz w:val="21"/>
          <w:szCs w:val="21"/>
        </w:rPr>
        <w:t>), for every co-player's defection observed across the prior n-rounds. This is more than simply a characterization of Nash equilibria for reactive counting strategies, but also a very nice intuition for how cooperative Nash equilibria must respond to instances of defection in the opponent.</w:t>
      </w:r>
    </w:p>
    <w:p w14:paraId="5FEBD5FE" w14:textId="77777777" w:rsidR="00EF6465" w:rsidRDefault="00EF6465" w:rsidP="00C42D98">
      <w:pPr>
        <w:spacing w:line="276" w:lineRule="auto"/>
        <w:jc w:val="both"/>
        <w:rPr>
          <w:rFonts w:ascii="Arial" w:hAnsi="Arial" w:cs="Arial"/>
          <w:sz w:val="21"/>
          <w:szCs w:val="21"/>
        </w:rPr>
      </w:pPr>
    </w:p>
    <w:p w14:paraId="757D646F" w14:textId="77777777" w:rsidR="00EF6465" w:rsidRPr="00EF6465" w:rsidRDefault="00EF6465" w:rsidP="00C42D98">
      <w:pPr>
        <w:spacing w:line="276" w:lineRule="auto"/>
        <w:jc w:val="both"/>
        <w:rPr>
          <w:rFonts w:ascii="Arial" w:hAnsi="Arial" w:cs="Arial"/>
          <w:color w:val="4472C4" w:themeColor="accent1"/>
          <w:sz w:val="21"/>
          <w:szCs w:val="21"/>
        </w:rPr>
      </w:pPr>
      <w:r w:rsidRPr="00EF6465">
        <w:rPr>
          <w:rFonts w:ascii="Arial" w:hAnsi="Arial" w:cs="Arial"/>
          <w:b/>
          <w:bCs/>
          <w:color w:val="4472C4" w:themeColor="accent1"/>
          <w:sz w:val="21"/>
          <w:szCs w:val="21"/>
        </w:rPr>
        <w:t>Reply:</w:t>
      </w:r>
      <w:r w:rsidRPr="00EF6465">
        <w:rPr>
          <w:rFonts w:ascii="Arial" w:hAnsi="Arial" w:cs="Arial"/>
          <w:color w:val="4472C4" w:themeColor="accent1"/>
          <w:sz w:val="21"/>
          <w:szCs w:val="21"/>
        </w:rPr>
        <w:t xml:space="preserve"> Thank you for this summary of our work, and for the positive evaluation!</w:t>
      </w:r>
    </w:p>
    <w:p w14:paraId="6682FD7E" w14:textId="77777777" w:rsidR="00255BCA" w:rsidRPr="00C42D98" w:rsidRDefault="00255BCA" w:rsidP="00C42D98">
      <w:pPr>
        <w:spacing w:line="276" w:lineRule="auto"/>
        <w:jc w:val="both"/>
        <w:rPr>
          <w:rFonts w:ascii="Arial" w:hAnsi="Arial" w:cs="Arial"/>
          <w:sz w:val="21"/>
          <w:szCs w:val="21"/>
        </w:rPr>
      </w:pPr>
    </w:p>
    <w:p w14:paraId="4A43BEB0"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As the authors are surely aware, finding Nash equilibria does not always predict the outcome of evolution in population -- hence the notions of ESS and ESS_N in finite populations. In this part of their paper, though, the authors resort to simulations to determine what reactive strategies dominate in populations undergoing payoff-biased imitation. (As it happens, at least among reactive strategies, that Nash conditions do a fairly good job a predicting the types of strategies that are evolutionary robust.)</w:t>
      </w:r>
    </w:p>
    <w:p w14:paraId="23F73FB4" w14:textId="77777777" w:rsidR="001C0E31" w:rsidRPr="00C42D98" w:rsidRDefault="001C0E31" w:rsidP="00C42D98">
      <w:pPr>
        <w:spacing w:line="276" w:lineRule="auto"/>
        <w:jc w:val="both"/>
        <w:rPr>
          <w:rFonts w:ascii="Arial" w:hAnsi="Arial" w:cs="Arial"/>
          <w:sz w:val="21"/>
          <w:szCs w:val="21"/>
        </w:rPr>
      </w:pPr>
    </w:p>
    <w:p w14:paraId="5F53A718" w14:textId="77777777" w:rsidR="001C0E31" w:rsidRPr="00C42D98" w:rsidRDefault="001C0E31" w:rsidP="00C42D98">
      <w:pPr>
        <w:spacing w:line="276" w:lineRule="auto"/>
        <w:jc w:val="both"/>
        <w:rPr>
          <w:rFonts w:ascii="Arial" w:hAnsi="Arial" w:cs="Arial"/>
          <w:color w:val="4472C4" w:themeColor="accent1"/>
          <w:sz w:val="21"/>
          <w:szCs w:val="21"/>
        </w:rPr>
      </w:pPr>
      <w:r w:rsidRPr="008E135F">
        <w:rPr>
          <w:rFonts w:ascii="Arial" w:hAnsi="Arial" w:cs="Arial"/>
          <w:b/>
          <w:bCs/>
          <w:color w:val="4472C4" w:themeColor="accent1"/>
          <w:sz w:val="21"/>
          <w:szCs w:val="21"/>
        </w:rPr>
        <w:t>Reply:</w:t>
      </w:r>
      <w:r w:rsidRPr="00C42D98">
        <w:rPr>
          <w:rFonts w:ascii="Arial" w:hAnsi="Arial" w:cs="Arial"/>
          <w:color w:val="4472C4" w:themeColor="accent1"/>
          <w:sz w:val="21"/>
          <w:szCs w:val="21"/>
        </w:rPr>
        <w:t xml:space="preserve"> </w:t>
      </w:r>
      <w:r w:rsidR="008E135F">
        <w:rPr>
          <w:rFonts w:ascii="Arial" w:hAnsi="Arial" w:cs="Arial"/>
          <w:color w:val="4472C4" w:themeColor="accent1"/>
          <w:sz w:val="21"/>
          <w:szCs w:val="21"/>
        </w:rPr>
        <w:t>Indeed</w:t>
      </w:r>
      <w:r w:rsidR="007D23BF">
        <w:rPr>
          <w:rFonts w:ascii="Arial" w:hAnsi="Arial" w:cs="Arial"/>
          <w:color w:val="4472C4" w:themeColor="accent1"/>
          <w:sz w:val="21"/>
          <w:szCs w:val="21"/>
        </w:rPr>
        <w:t xml:space="preserve"> – </w:t>
      </w:r>
      <w:r w:rsidR="009B2213">
        <w:rPr>
          <w:rFonts w:ascii="Arial" w:hAnsi="Arial" w:cs="Arial"/>
          <w:color w:val="4472C4" w:themeColor="accent1"/>
          <w:sz w:val="21"/>
          <w:szCs w:val="21"/>
        </w:rPr>
        <w:t>even if</w:t>
      </w:r>
      <w:r w:rsidR="007D23BF">
        <w:rPr>
          <w:rFonts w:ascii="Arial" w:hAnsi="Arial" w:cs="Arial"/>
          <w:color w:val="4472C4" w:themeColor="accent1"/>
          <w:sz w:val="21"/>
          <w:szCs w:val="21"/>
        </w:rPr>
        <w:t xml:space="preserve"> a strategy is a Nash equilibrium</w:t>
      </w:r>
      <w:r w:rsidR="009B2213">
        <w:rPr>
          <w:rFonts w:ascii="Arial" w:hAnsi="Arial" w:cs="Arial"/>
          <w:color w:val="4472C4" w:themeColor="accent1"/>
          <w:sz w:val="21"/>
          <w:szCs w:val="21"/>
        </w:rPr>
        <w:t xml:space="preserve">, it does not need to be </w:t>
      </w:r>
      <w:r w:rsidR="007D23BF">
        <w:rPr>
          <w:rFonts w:ascii="Arial" w:hAnsi="Arial" w:cs="Arial"/>
          <w:color w:val="4472C4" w:themeColor="accent1"/>
          <w:sz w:val="21"/>
          <w:szCs w:val="21"/>
        </w:rPr>
        <w:t xml:space="preserve">evolutionarily stable. </w:t>
      </w:r>
      <w:r w:rsidR="009B2213">
        <w:rPr>
          <w:rFonts w:ascii="Arial" w:hAnsi="Arial" w:cs="Arial"/>
          <w:color w:val="4472C4" w:themeColor="accent1"/>
          <w:sz w:val="21"/>
          <w:szCs w:val="21"/>
        </w:rPr>
        <w:t>Similarly, such a strategy does not need to emerge in evolutionary simulations</w:t>
      </w:r>
      <w:r w:rsidR="007D23BF">
        <w:rPr>
          <w:rFonts w:ascii="Arial" w:hAnsi="Arial" w:cs="Arial"/>
          <w:color w:val="4472C4" w:themeColor="accent1"/>
          <w:sz w:val="21"/>
          <w:szCs w:val="21"/>
        </w:rPr>
        <w:t>. Still</w:t>
      </w:r>
      <w:r w:rsidR="008E135F">
        <w:rPr>
          <w:rFonts w:ascii="Arial" w:hAnsi="Arial" w:cs="Arial"/>
          <w:color w:val="4472C4" w:themeColor="accent1"/>
          <w:sz w:val="21"/>
          <w:szCs w:val="21"/>
        </w:rPr>
        <w:t>,</w:t>
      </w:r>
      <w:r w:rsidR="007D23BF">
        <w:rPr>
          <w:rFonts w:ascii="Arial" w:hAnsi="Arial" w:cs="Arial"/>
          <w:color w:val="4472C4" w:themeColor="accent1"/>
          <w:sz w:val="21"/>
          <w:szCs w:val="21"/>
        </w:rPr>
        <w:t xml:space="preserve"> we find the notion of a Nash equilibrium to be useful, </w:t>
      </w:r>
      <w:r w:rsidR="009B2213">
        <w:rPr>
          <w:rFonts w:ascii="Arial" w:hAnsi="Arial" w:cs="Arial"/>
          <w:color w:val="4472C4" w:themeColor="accent1"/>
          <w:sz w:val="21"/>
          <w:szCs w:val="21"/>
        </w:rPr>
        <w:t xml:space="preserve">even in the context </w:t>
      </w:r>
      <w:r w:rsidR="007D23BF">
        <w:rPr>
          <w:rFonts w:ascii="Arial" w:hAnsi="Arial" w:cs="Arial"/>
          <w:color w:val="4472C4" w:themeColor="accent1"/>
          <w:sz w:val="21"/>
          <w:szCs w:val="21"/>
        </w:rPr>
        <w:t xml:space="preserve">of evolutionary dynamics. </w:t>
      </w:r>
      <w:r w:rsidR="009B2213">
        <w:rPr>
          <w:rFonts w:ascii="Arial" w:hAnsi="Arial" w:cs="Arial"/>
          <w:color w:val="4472C4" w:themeColor="accent1"/>
          <w:sz w:val="21"/>
          <w:szCs w:val="21"/>
        </w:rPr>
        <w:t>For</w:t>
      </w:r>
      <w:r w:rsidR="007D23BF">
        <w:rPr>
          <w:rFonts w:ascii="Arial" w:hAnsi="Arial" w:cs="Arial"/>
          <w:color w:val="4472C4" w:themeColor="accent1"/>
          <w:sz w:val="21"/>
          <w:szCs w:val="21"/>
        </w:rPr>
        <w:t xml:space="preserve"> large and well-mixed populations, </w:t>
      </w:r>
      <w:r w:rsidR="009B2213">
        <w:rPr>
          <w:rFonts w:ascii="Arial" w:hAnsi="Arial" w:cs="Arial"/>
          <w:color w:val="4472C4" w:themeColor="accent1"/>
          <w:sz w:val="21"/>
          <w:szCs w:val="21"/>
        </w:rPr>
        <w:t>we can only expect a strategy to be resistant to mutant invasions if it is a Nash equilibrium</w:t>
      </w:r>
      <w:r w:rsidR="007D23BF">
        <w:rPr>
          <w:rFonts w:ascii="Arial" w:hAnsi="Arial" w:cs="Arial"/>
          <w:color w:val="4472C4" w:themeColor="accent1"/>
          <w:sz w:val="21"/>
          <w:szCs w:val="21"/>
        </w:rPr>
        <w:t xml:space="preserve">. And as the reviewer mentions, </w:t>
      </w:r>
      <w:r w:rsidR="009B2213">
        <w:rPr>
          <w:rFonts w:ascii="Arial" w:hAnsi="Arial" w:cs="Arial"/>
          <w:color w:val="4472C4" w:themeColor="accent1"/>
          <w:sz w:val="21"/>
          <w:szCs w:val="21"/>
        </w:rPr>
        <w:t>our</w:t>
      </w:r>
      <w:r w:rsidR="008E135F">
        <w:rPr>
          <w:rFonts w:ascii="Arial" w:hAnsi="Arial" w:cs="Arial"/>
          <w:color w:val="4472C4" w:themeColor="accent1"/>
          <w:sz w:val="21"/>
          <w:szCs w:val="21"/>
        </w:rPr>
        <w:t xml:space="preserve"> analytical conditions on partner strategies are in quite good agreement with the strategies that </w:t>
      </w:r>
      <w:r w:rsidR="009B2213">
        <w:rPr>
          <w:rFonts w:ascii="Arial" w:hAnsi="Arial" w:cs="Arial"/>
          <w:color w:val="4472C4" w:themeColor="accent1"/>
          <w:sz w:val="21"/>
          <w:szCs w:val="21"/>
        </w:rPr>
        <w:t>appear</w:t>
      </w:r>
      <w:r w:rsidR="008E135F">
        <w:rPr>
          <w:rFonts w:ascii="Arial" w:hAnsi="Arial" w:cs="Arial"/>
          <w:color w:val="4472C4" w:themeColor="accent1"/>
          <w:sz w:val="21"/>
          <w:szCs w:val="21"/>
        </w:rPr>
        <w:t xml:space="preserve"> in our simulations. </w:t>
      </w:r>
    </w:p>
    <w:p w14:paraId="273E213B" w14:textId="77777777" w:rsidR="00255BCA" w:rsidRPr="00C42D98" w:rsidRDefault="00255BCA" w:rsidP="00C42D98">
      <w:pPr>
        <w:spacing w:line="276" w:lineRule="auto"/>
        <w:jc w:val="both"/>
        <w:rPr>
          <w:rFonts w:ascii="Arial" w:hAnsi="Arial" w:cs="Arial"/>
          <w:sz w:val="21"/>
          <w:szCs w:val="21"/>
        </w:rPr>
      </w:pPr>
    </w:p>
    <w:p w14:paraId="158DA249" w14:textId="77777777" w:rsidR="008E135F"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My main critique has to do with how the authors treat prior literature on this topic of long-memory strategies in iterated games. Part of the problem here is that they mis-represent prior work as being purely based on simulation, when in fact much prior work is strictly analytical and in even greater generality than the reactive strategies studied here. The other part of the problem is that the authors have not compared their qualitative results observed in evolutionary simulations to the analytical results in prior literature for how memory length effects the volume of cooperative evolutionary stable strategies.</w:t>
      </w:r>
    </w:p>
    <w:p w14:paraId="759799CA" w14:textId="77777777" w:rsidR="001C0E31" w:rsidRPr="00C42D98" w:rsidRDefault="001C0E31" w:rsidP="00C42D98">
      <w:pPr>
        <w:spacing w:line="276" w:lineRule="auto"/>
        <w:jc w:val="both"/>
        <w:rPr>
          <w:rFonts w:ascii="Arial" w:hAnsi="Arial" w:cs="Arial"/>
          <w:sz w:val="21"/>
          <w:szCs w:val="21"/>
        </w:rPr>
      </w:pPr>
    </w:p>
    <w:p w14:paraId="53F3E154" w14:textId="77777777" w:rsidR="00255BCA" w:rsidRDefault="00255BCA" w:rsidP="00C42D98">
      <w:pPr>
        <w:spacing w:line="276" w:lineRule="auto"/>
        <w:jc w:val="both"/>
        <w:rPr>
          <w:rFonts w:ascii="Arial" w:hAnsi="Arial" w:cs="Arial"/>
          <w:sz w:val="21"/>
          <w:szCs w:val="21"/>
        </w:rPr>
      </w:pPr>
      <w:r w:rsidRPr="00C42D98">
        <w:rPr>
          <w:rFonts w:ascii="Arial" w:hAnsi="Arial" w:cs="Arial"/>
          <w:sz w:val="21"/>
          <w:szCs w:val="21"/>
        </w:rPr>
        <w:lastRenderedPageBreak/>
        <w:t>I am supportive of publication after the authors give a complete account of prior work and make effort (see specific suggestions below) to contextualize their results (especially the results that seem at odds with prior studies of long-memory strategies).</w:t>
      </w:r>
    </w:p>
    <w:p w14:paraId="4E183299" w14:textId="77777777" w:rsidR="008E135F" w:rsidRDefault="008E135F" w:rsidP="00C42D98">
      <w:pPr>
        <w:spacing w:line="276" w:lineRule="auto"/>
        <w:jc w:val="both"/>
        <w:rPr>
          <w:rFonts w:ascii="Arial" w:hAnsi="Arial" w:cs="Arial"/>
          <w:sz w:val="21"/>
          <w:szCs w:val="21"/>
        </w:rPr>
      </w:pPr>
    </w:p>
    <w:p w14:paraId="115A04AE" w14:textId="77777777" w:rsidR="008E135F" w:rsidRPr="00166ED5" w:rsidRDefault="008E135F" w:rsidP="00C42D98">
      <w:pPr>
        <w:spacing w:line="276" w:lineRule="auto"/>
        <w:jc w:val="both"/>
        <w:rPr>
          <w:rFonts w:ascii="Arial" w:hAnsi="Arial" w:cs="Arial"/>
          <w:color w:val="4472C4" w:themeColor="accent1"/>
          <w:sz w:val="21"/>
          <w:szCs w:val="21"/>
        </w:rPr>
      </w:pPr>
      <w:r w:rsidRPr="00166ED5">
        <w:rPr>
          <w:rFonts w:ascii="Arial" w:hAnsi="Arial" w:cs="Arial"/>
          <w:b/>
          <w:bCs/>
          <w:color w:val="4472C4" w:themeColor="accent1"/>
          <w:sz w:val="21"/>
          <w:szCs w:val="21"/>
        </w:rPr>
        <w:t>Reply:</w:t>
      </w:r>
      <w:r w:rsidRPr="00166ED5">
        <w:rPr>
          <w:rFonts w:ascii="Arial" w:hAnsi="Arial" w:cs="Arial"/>
          <w:color w:val="4472C4" w:themeColor="accent1"/>
          <w:sz w:val="21"/>
          <w:szCs w:val="21"/>
        </w:rPr>
        <w:t xml:space="preserve"> Thank you for the feedback. The </w:t>
      </w:r>
      <w:r w:rsidR="009B2213">
        <w:rPr>
          <w:rFonts w:ascii="Arial" w:hAnsi="Arial" w:cs="Arial"/>
          <w:color w:val="4472C4" w:themeColor="accent1"/>
          <w:sz w:val="21"/>
          <w:szCs w:val="21"/>
        </w:rPr>
        <w:t xml:space="preserve">above </w:t>
      </w:r>
      <w:r w:rsidRPr="00166ED5">
        <w:rPr>
          <w:rFonts w:ascii="Arial" w:hAnsi="Arial" w:cs="Arial"/>
          <w:color w:val="4472C4" w:themeColor="accent1"/>
          <w:sz w:val="21"/>
          <w:szCs w:val="21"/>
        </w:rPr>
        <w:t xml:space="preserve">critique is well taken. After re-reading our manuscript, we agree that our description of the previous literature was </w:t>
      </w:r>
      <w:r w:rsidR="009B2213">
        <w:rPr>
          <w:rFonts w:ascii="Arial" w:hAnsi="Arial" w:cs="Arial"/>
          <w:color w:val="4472C4" w:themeColor="accent1"/>
          <w:sz w:val="21"/>
          <w:szCs w:val="21"/>
        </w:rPr>
        <w:t>somewhat</w:t>
      </w:r>
      <w:r w:rsidRPr="00166ED5">
        <w:rPr>
          <w:rFonts w:ascii="Arial" w:hAnsi="Arial" w:cs="Arial"/>
          <w:color w:val="4472C4" w:themeColor="accent1"/>
          <w:sz w:val="21"/>
          <w:szCs w:val="21"/>
        </w:rPr>
        <w:t xml:space="preserve"> superficial. Similarly, we did not </w:t>
      </w:r>
      <w:r w:rsidR="00166ED5">
        <w:rPr>
          <w:rFonts w:ascii="Arial" w:hAnsi="Arial" w:cs="Arial"/>
          <w:color w:val="4472C4" w:themeColor="accent1"/>
          <w:sz w:val="21"/>
          <w:szCs w:val="21"/>
        </w:rPr>
        <w:t>sufficiently connect</w:t>
      </w:r>
      <w:r w:rsidRPr="00166ED5">
        <w:rPr>
          <w:rFonts w:ascii="Arial" w:hAnsi="Arial" w:cs="Arial"/>
          <w:color w:val="4472C4" w:themeColor="accent1"/>
          <w:sz w:val="21"/>
          <w:szCs w:val="21"/>
        </w:rPr>
        <w:t xml:space="preserve"> our simulation results to the results of </w:t>
      </w:r>
      <w:r w:rsidR="00166ED5">
        <w:rPr>
          <w:rFonts w:ascii="Arial" w:hAnsi="Arial" w:cs="Arial"/>
          <w:color w:val="4472C4" w:themeColor="accent1"/>
          <w:sz w:val="21"/>
          <w:szCs w:val="21"/>
        </w:rPr>
        <w:t>previous</w:t>
      </w:r>
      <w:r w:rsidRPr="00166ED5">
        <w:rPr>
          <w:rFonts w:ascii="Arial" w:hAnsi="Arial" w:cs="Arial"/>
          <w:color w:val="4472C4" w:themeColor="accent1"/>
          <w:sz w:val="21"/>
          <w:szCs w:val="21"/>
        </w:rPr>
        <w:t xml:space="preserve"> papers. We thus appreciate that the reviewer brought up these topics, </w:t>
      </w:r>
      <w:r w:rsidR="00166ED5" w:rsidRPr="00166ED5">
        <w:rPr>
          <w:rFonts w:ascii="Arial" w:hAnsi="Arial" w:cs="Arial"/>
          <w:color w:val="4472C4" w:themeColor="accent1"/>
          <w:sz w:val="21"/>
          <w:szCs w:val="21"/>
        </w:rPr>
        <w:t>and we are happy to address them.</w:t>
      </w:r>
      <w:r w:rsidRPr="00166ED5">
        <w:rPr>
          <w:rFonts w:ascii="Arial" w:hAnsi="Arial" w:cs="Arial"/>
          <w:color w:val="4472C4" w:themeColor="accent1"/>
          <w:sz w:val="21"/>
          <w:szCs w:val="21"/>
        </w:rPr>
        <w:t xml:space="preserve"> For </w:t>
      </w:r>
      <w:r w:rsidR="00166ED5" w:rsidRPr="00166ED5">
        <w:rPr>
          <w:rFonts w:ascii="Arial" w:hAnsi="Arial" w:cs="Arial"/>
          <w:color w:val="4472C4" w:themeColor="accent1"/>
          <w:sz w:val="21"/>
          <w:szCs w:val="21"/>
        </w:rPr>
        <w:t>more details</w:t>
      </w:r>
      <w:r w:rsidRPr="00166ED5">
        <w:rPr>
          <w:rFonts w:ascii="Arial" w:hAnsi="Arial" w:cs="Arial"/>
          <w:color w:val="4472C4" w:themeColor="accent1"/>
          <w:sz w:val="21"/>
          <w:szCs w:val="21"/>
        </w:rPr>
        <w:t>,</w:t>
      </w:r>
      <w:r w:rsidR="00166ED5" w:rsidRPr="00166ED5">
        <w:rPr>
          <w:rFonts w:ascii="Arial" w:hAnsi="Arial" w:cs="Arial"/>
          <w:color w:val="4472C4" w:themeColor="accent1"/>
          <w:sz w:val="21"/>
          <w:szCs w:val="21"/>
        </w:rPr>
        <w:t xml:space="preserve"> please</w:t>
      </w:r>
      <w:r w:rsidRPr="00166ED5">
        <w:rPr>
          <w:rFonts w:ascii="Arial" w:hAnsi="Arial" w:cs="Arial"/>
          <w:color w:val="4472C4" w:themeColor="accent1"/>
          <w:sz w:val="21"/>
          <w:szCs w:val="21"/>
        </w:rPr>
        <w:t xml:space="preserve"> see our</w:t>
      </w:r>
      <w:r w:rsidR="00166ED5" w:rsidRPr="00166ED5">
        <w:rPr>
          <w:rFonts w:ascii="Arial" w:hAnsi="Arial" w:cs="Arial"/>
          <w:color w:val="4472C4" w:themeColor="accent1"/>
          <w:sz w:val="21"/>
          <w:szCs w:val="21"/>
        </w:rPr>
        <w:t xml:space="preserve"> responses below. </w:t>
      </w:r>
    </w:p>
    <w:p w14:paraId="45724CAB" w14:textId="77777777" w:rsidR="00255BCA" w:rsidRPr="00C42D98" w:rsidRDefault="00255BCA" w:rsidP="00C42D98">
      <w:pPr>
        <w:spacing w:line="276" w:lineRule="auto"/>
        <w:jc w:val="both"/>
        <w:rPr>
          <w:rFonts w:ascii="Arial" w:hAnsi="Arial" w:cs="Arial"/>
          <w:sz w:val="21"/>
          <w:szCs w:val="21"/>
        </w:rPr>
      </w:pPr>
    </w:p>
    <w:p w14:paraId="4CF42492"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Critique 1) Regarding prior work on long-memory strategies, the authors state that "previous studies considered simulations for small n (56-59), or they analyzed the properties of a few selected higher-memory 134 strategies (60-62)." This is not an accurate description of prior work.</w:t>
      </w:r>
    </w:p>
    <w:p w14:paraId="4D2BD6D2" w14:textId="77777777" w:rsidR="00255BCA" w:rsidRPr="00C42D98" w:rsidRDefault="00255BCA" w:rsidP="00C42D98">
      <w:pPr>
        <w:spacing w:line="276" w:lineRule="auto"/>
        <w:jc w:val="both"/>
        <w:rPr>
          <w:rFonts w:ascii="Arial" w:hAnsi="Arial" w:cs="Arial"/>
          <w:sz w:val="21"/>
          <w:szCs w:val="21"/>
        </w:rPr>
      </w:pPr>
    </w:p>
    <w:p w14:paraId="25DD11B4"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In particular, McAvoy &amp; Nowak (2019) [not cited in this sentence] contains very detailed analytical work on a fascinating class of learning strategies, that is strict super-set of memory-1 strategies. McAvoy shows, </w:t>
      </w:r>
      <w:proofErr w:type="spellStart"/>
      <w:r w:rsidRPr="00C42D98">
        <w:rPr>
          <w:rFonts w:ascii="Arial" w:hAnsi="Arial" w:cs="Arial"/>
          <w:sz w:val="21"/>
          <w:szCs w:val="21"/>
        </w:rPr>
        <w:t>eg</w:t>
      </w:r>
      <w:proofErr w:type="spellEnd"/>
      <w:r w:rsidRPr="00C42D98">
        <w:rPr>
          <w:rFonts w:ascii="Arial" w:hAnsi="Arial" w:cs="Arial"/>
          <w:sz w:val="21"/>
          <w:szCs w:val="21"/>
        </w:rPr>
        <w:t>, that such learning strategies can punish a defecting opponent over multiple rounds; and that such strategies have much greater power to shape the region of feasible payoffs compared to simple memory-1 strategies (which results in convex hulls). The authors are clearly aware of this prior work on long-memory strategies, and so they should discuss it and not dismiss it as purely simulation, when it is detailed analysis.</w:t>
      </w:r>
    </w:p>
    <w:p w14:paraId="2CFCF0F2" w14:textId="77777777" w:rsidR="00255BCA" w:rsidRPr="00C42D98" w:rsidRDefault="00255BCA" w:rsidP="00C42D98">
      <w:pPr>
        <w:spacing w:line="276" w:lineRule="auto"/>
        <w:jc w:val="both"/>
        <w:rPr>
          <w:rFonts w:ascii="Arial" w:hAnsi="Arial" w:cs="Arial"/>
          <w:sz w:val="21"/>
          <w:szCs w:val="21"/>
        </w:rPr>
      </w:pPr>
    </w:p>
    <w:p w14:paraId="7EB4437C"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Likewise, the results of Ueda 2021 (memory-2 strategies) are not discussed or compared to the authors' own results.</w:t>
      </w:r>
    </w:p>
    <w:p w14:paraId="648DE880" w14:textId="77777777" w:rsidR="00255BCA" w:rsidRPr="00C42D98" w:rsidRDefault="00255BCA" w:rsidP="00C42D98">
      <w:pPr>
        <w:spacing w:line="276" w:lineRule="auto"/>
        <w:jc w:val="both"/>
        <w:rPr>
          <w:rFonts w:ascii="Arial" w:hAnsi="Arial" w:cs="Arial"/>
          <w:sz w:val="21"/>
          <w:szCs w:val="21"/>
        </w:rPr>
      </w:pPr>
    </w:p>
    <w:p w14:paraId="331D6B77"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Likewise, the authors describe Stewart et al (Ref 57) as based purely on simulation, which is false. Stewart et al derives analytical conditions for the space of memory-n strategies that result in either pure cooperation or pure defection, and that resist selective invasion by any mutant strategy in a populations of size N. (The authors are clearly aware that Ref 57 is based on mathematical analysis, because they cite Stewart as having previously developed a generalization of ZD strategies for memory-n, in their supplement.)</w:t>
      </w:r>
    </w:p>
    <w:p w14:paraId="0AB07C77" w14:textId="77777777" w:rsidR="00255BCA" w:rsidRPr="00C42D98" w:rsidRDefault="00255BCA" w:rsidP="00C42D98">
      <w:pPr>
        <w:spacing w:line="276" w:lineRule="auto"/>
        <w:jc w:val="both"/>
        <w:rPr>
          <w:rFonts w:ascii="Arial" w:hAnsi="Arial" w:cs="Arial"/>
          <w:sz w:val="21"/>
          <w:szCs w:val="21"/>
        </w:rPr>
      </w:pPr>
    </w:p>
    <w:p w14:paraId="2FA3989B"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In general, the authors should discuss prior analytical work on long-memory strategies for iterated games, especially in evolving populations, and compare those prior results to their own results. There are some striking differences (see below), which must be reconciled and discussed.</w:t>
      </w:r>
    </w:p>
    <w:p w14:paraId="32222EB4" w14:textId="77777777" w:rsidR="007D3DA6" w:rsidRPr="00C42D98" w:rsidRDefault="007D3DA6" w:rsidP="00C42D98">
      <w:pPr>
        <w:spacing w:line="276" w:lineRule="auto"/>
        <w:jc w:val="both"/>
        <w:rPr>
          <w:rFonts w:ascii="Arial" w:hAnsi="Arial" w:cs="Arial"/>
          <w:sz w:val="21"/>
          <w:szCs w:val="21"/>
        </w:rPr>
      </w:pPr>
    </w:p>
    <w:p w14:paraId="6466724D" w14:textId="3687F690" w:rsidR="00166ED5" w:rsidRDefault="007D3DA6" w:rsidP="00C42D98">
      <w:pPr>
        <w:spacing w:line="276" w:lineRule="auto"/>
        <w:jc w:val="both"/>
        <w:rPr>
          <w:rFonts w:ascii="Arial" w:hAnsi="Arial" w:cs="Arial"/>
          <w:color w:val="4472C4" w:themeColor="accent1"/>
          <w:sz w:val="21"/>
          <w:szCs w:val="21"/>
        </w:rPr>
      </w:pPr>
      <w:r w:rsidRPr="00166ED5">
        <w:rPr>
          <w:rFonts w:ascii="Arial" w:hAnsi="Arial" w:cs="Arial"/>
          <w:b/>
          <w:bCs/>
          <w:color w:val="4472C4" w:themeColor="accent1"/>
          <w:sz w:val="21"/>
          <w:szCs w:val="21"/>
        </w:rPr>
        <w:t>Reply:</w:t>
      </w:r>
      <w:r w:rsidRPr="00C42D98">
        <w:rPr>
          <w:rFonts w:ascii="Arial" w:hAnsi="Arial" w:cs="Arial"/>
          <w:color w:val="4472C4" w:themeColor="accent1"/>
          <w:sz w:val="21"/>
          <w:szCs w:val="21"/>
        </w:rPr>
        <w:t xml:space="preserve"> </w:t>
      </w:r>
      <w:r w:rsidR="00166ED5">
        <w:rPr>
          <w:rFonts w:ascii="Arial" w:hAnsi="Arial" w:cs="Arial"/>
          <w:color w:val="4472C4" w:themeColor="accent1"/>
          <w:sz w:val="21"/>
          <w:szCs w:val="21"/>
        </w:rPr>
        <w:t xml:space="preserve">We fully agree. We should have discussed the prior literature in more detail, </w:t>
      </w:r>
      <w:r w:rsidR="00477804">
        <w:rPr>
          <w:rFonts w:ascii="Arial" w:hAnsi="Arial" w:cs="Arial"/>
          <w:color w:val="4472C4" w:themeColor="accent1"/>
          <w:sz w:val="21"/>
          <w:szCs w:val="21"/>
        </w:rPr>
        <w:t>to</w:t>
      </w:r>
      <w:r w:rsidR="00166ED5">
        <w:rPr>
          <w:rFonts w:ascii="Arial" w:hAnsi="Arial" w:cs="Arial"/>
          <w:color w:val="4472C4" w:themeColor="accent1"/>
          <w:sz w:val="21"/>
          <w:szCs w:val="21"/>
        </w:rPr>
        <w:t xml:space="preserve"> avoid any ambiguity about our contribution. We do this now</w:t>
      </w:r>
      <w:ins w:id="5" w:author="Microsoft Office User" w:date="2024-09-15T16:30:00Z">
        <w:r w:rsidR="001F2B21">
          <w:rPr>
            <w:rFonts w:ascii="Arial" w:hAnsi="Arial" w:cs="Arial"/>
            <w:color w:val="4472C4" w:themeColor="accent1"/>
            <w:sz w:val="21"/>
            <w:szCs w:val="21"/>
          </w:rPr>
          <w:t xml:space="preserve"> (see </w:t>
        </w:r>
        <w:r w:rsidR="001F2B21" w:rsidRPr="00B41906">
          <w:rPr>
            <w:rFonts w:ascii="Arial" w:hAnsi="Arial" w:cs="Arial"/>
            <w:b/>
            <w:bCs/>
            <w:color w:val="4472C4" w:themeColor="accent1"/>
            <w:sz w:val="21"/>
            <w:szCs w:val="21"/>
            <w:highlight w:val="yellow"/>
          </w:rPr>
          <w:t>S</w:t>
        </w:r>
        <w:r w:rsidR="001F2B21">
          <w:rPr>
            <w:rFonts w:ascii="Arial" w:hAnsi="Arial" w:cs="Arial"/>
            <w:b/>
            <w:bCs/>
            <w:color w:val="4472C4" w:themeColor="accent1"/>
            <w:sz w:val="21"/>
            <w:szCs w:val="21"/>
            <w:highlight w:val="yellow"/>
          </w:rPr>
          <w:t>I S</w:t>
        </w:r>
        <w:r w:rsidR="001F2B21" w:rsidRPr="00B41906">
          <w:rPr>
            <w:rFonts w:ascii="Arial" w:hAnsi="Arial" w:cs="Arial"/>
            <w:b/>
            <w:bCs/>
            <w:color w:val="4472C4" w:themeColor="accent1"/>
            <w:sz w:val="21"/>
            <w:szCs w:val="21"/>
            <w:highlight w:val="yellow"/>
          </w:rPr>
          <w:t>ection</w:t>
        </w:r>
        <w:r w:rsidR="001F2B21">
          <w:rPr>
            <w:rFonts w:ascii="Arial" w:hAnsi="Arial" w:cs="Arial"/>
            <w:b/>
            <w:bCs/>
            <w:color w:val="4472C4" w:themeColor="accent1"/>
            <w:sz w:val="21"/>
            <w:szCs w:val="21"/>
          </w:rPr>
          <w:t>)</w:t>
        </w:r>
      </w:ins>
      <w:r w:rsidR="00166ED5">
        <w:rPr>
          <w:rFonts w:ascii="Arial" w:hAnsi="Arial" w:cs="Arial"/>
          <w:color w:val="4472C4" w:themeColor="accent1"/>
          <w:sz w:val="21"/>
          <w:szCs w:val="21"/>
        </w:rPr>
        <w:t xml:space="preserve">. </w:t>
      </w:r>
    </w:p>
    <w:p w14:paraId="493BD5AE" w14:textId="77777777" w:rsidR="00477804" w:rsidRDefault="00477804" w:rsidP="00C42D98">
      <w:pPr>
        <w:spacing w:line="276" w:lineRule="auto"/>
        <w:jc w:val="both"/>
        <w:rPr>
          <w:rFonts w:ascii="Arial" w:hAnsi="Arial" w:cs="Arial"/>
          <w:color w:val="4472C4" w:themeColor="accent1"/>
          <w:sz w:val="21"/>
          <w:szCs w:val="21"/>
        </w:rPr>
      </w:pPr>
    </w:p>
    <w:p w14:paraId="178148A8" w14:textId="77777777" w:rsidR="00166ED5" w:rsidRDefault="00166ED5"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In short, the paper</w:t>
      </w:r>
      <w:r w:rsidR="00C40B9C">
        <w:rPr>
          <w:rFonts w:ascii="Arial" w:hAnsi="Arial" w:cs="Arial"/>
          <w:color w:val="4472C4" w:themeColor="accent1"/>
          <w:sz w:val="21"/>
          <w:szCs w:val="21"/>
        </w:rPr>
        <w:t>s</w:t>
      </w:r>
      <w:r>
        <w:rPr>
          <w:rFonts w:ascii="Arial" w:hAnsi="Arial" w:cs="Arial"/>
          <w:color w:val="4472C4" w:themeColor="accent1"/>
          <w:sz w:val="21"/>
          <w:szCs w:val="21"/>
        </w:rPr>
        <w:t xml:space="preserve"> by McAvoy and Nowak (2019) and by Ueda (2021) describe some properties of certain higher-memory strategy sets. McAvoy and Nowak</w:t>
      </w:r>
      <w:r w:rsidR="00477804">
        <w:rPr>
          <w:rFonts w:ascii="Arial" w:hAnsi="Arial" w:cs="Arial"/>
          <w:color w:val="4472C4" w:themeColor="accent1"/>
          <w:sz w:val="21"/>
          <w:szCs w:val="21"/>
        </w:rPr>
        <w:t xml:space="preserve"> consider</w:t>
      </w:r>
      <w:r>
        <w:rPr>
          <w:rFonts w:ascii="Arial" w:hAnsi="Arial" w:cs="Arial"/>
          <w:color w:val="4472C4" w:themeColor="accent1"/>
          <w:sz w:val="21"/>
          <w:szCs w:val="21"/>
        </w:rPr>
        <w:t xml:space="preserve"> ‘reactive learning strategies’; Ueda</w:t>
      </w:r>
      <w:r w:rsidR="00477804">
        <w:rPr>
          <w:rFonts w:ascii="Arial" w:hAnsi="Arial" w:cs="Arial"/>
          <w:color w:val="4472C4" w:themeColor="accent1"/>
          <w:sz w:val="21"/>
          <w:szCs w:val="21"/>
        </w:rPr>
        <w:t xml:space="preserve"> considers</w:t>
      </w:r>
      <w:r>
        <w:rPr>
          <w:rFonts w:ascii="Arial" w:hAnsi="Arial" w:cs="Arial"/>
          <w:color w:val="4472C4" w:themeColor="accent1"/>
          <w:sz w:val="21"/>
          <w:szCs w:val="21"/>
        </w:rPr>
        <w:t xml:space="preserve"> </w:t>
      </w:r>
      <w:r w:rsidR="00477804">
        <w:rPr>
          <w:rFonts w:ascii="Arial" w:hAnsi="Arial" w:cs="Arial"/>
          <w:color w:val="4472C4" w:themeColor="accent1"/>
          <w:sz w:val="21"/>
          <w:szCs w:val="21"/>
        </w:rPr>
        <w:t>‘</w:t>
      </w:r>
      <w:r>
        <w:rPr>
          <w:rFonts w:ascii="Arial" w:hAnsi="Arial" w:cs="Arial"/>
          <w:color w:val="4472C4" w:themeColor="accent1"/>
          <w:sz w:val="21"/>
          <w:szCs w:val="21"/>
        </w:rPr>
        <w:t xml:space="preserve">zero-determinant </w:t>
      </w:r>
      <w:proofErr w:type="gramStart"/>
      <w:r>
        <w:rPr>
          <w:rFonts w:ascii="Arial" w:hAnsi="Arial" w:cs="Arial"/>
          <w:color w:val="4472C4" w:themeColor="accent1"/>
          <w:sz w:val="21"/>
          <w:szCs w:val="21"/>
        </w:rPr>
        <w:t>strategies</w:t>
      </w:r>
      <w:r w:rsidR="00477804">
        <w:rPr>
          <w:rFonts w:ascii="Arial" w:hAnsi="Arial" w:cs="Arial"/>
          <w:color w:val="4472C4" w:themeColor="accent1"/>
          <w:sz w:val="21"/>
          <w:szCs w:val="21"/>
        </w:rPr>
        <w:t>’</w:t>
      </w:r>
      <w:proofErr w:type="gramEnd"/>
      <w:r>
        <w:rPr>
          <w:rFonts w:ascii="Arial" w:hAnsi="Arial" w:cs="Arial"/>
          <w:color w:val="4472C4" w:themeColor="accent1"/>
          <w:sz w:val="21"/>
          <w:szCs w:val="21"/>
        </w:rPr>
        <w:t xml:space="preserve">. </w:t>
      </w:r>
      <w:r w:rsidR="00477804">
        <w:rPr>
          <w:rFonts w:ascii="Arial" w:hAnsi="Arial" w:cs="Arial"/>
          <w:color w:val="4472C4" w:themeColor="accent1"/>
          <w:sz w:val="21"/>
          <w:szCs w:val="21"/>
        </w:rPr>
        <w:t>Both of these papers prove a number of beautiful results. However, neither of them explores the set of</w:t>
      </w:r>
      <w:r>
        <w:rPr>
          <w:rFonts w:ascii="Arial" w:hAnsi="Arial" w:cs="Arial"/>
          <w:color w:val="4472C4" w:themeColor="accent1"/>
          <w:sz w:val="21"/>
          <w:szCs w:val="21"/>
        </w:rPr>
        <w:t xml:space="preserve"> Nash equilibria </w:t>
      </w:r>
      <w:r w:rsidR="00477804">
        <w:rPr>
          <w:rFonts w:ascii="Arial" w:hAnsi="Arial" w:cs="Arial"/>
          <w:color w:val="4472C4" w:themeColor="accent1"/>
          <w:sz w:val="21"/>
          <w:szCs w:val="21"/>
        </w:rPr>
        <w:t>within the respective</w:t>
      </w:r>
      <w:r>
        <w:rPr>
          <w:rFonts w:ascii="Arial" w:hAnsi="Arial" w:cs="Arial"/>
          <w:color w:val="4472C4" w:themeColor="accent1"/>
          <w:sz w:val="21"/>
          <w:szCs w:val="21"/>
        </w:rPr>
        <w:t xml:space="preserve"> strategy sets. </w:t>
      </w:r>
      <w:r w:rsidR="00DD2052">
        <w:rPr>
          <w:rFonts w:ascii="Arial" w:hAnsi="Arial" w:cs="Arial"/>
          <w:color w:val="4472C4" w:themeColor="accent1"/>
          <w:sz w:val="21"/>
          <w:szCs w:val="21"/>
        </w:rPr>
        <w:t xml:space="preserve">In particular, they do not describe </w:t>
      </w:r>
      <w:r w:rsidR="00477804">
        <w:rPr>
          <w:rFonts w:ascii="Arial" w:hAnsi="Arial" w:cs="Arial"/>
          <w:color w:val="4472C4" w:themeColor="accent1"/>
          <w:sz w:val="21"/>
          <w:szCs w:val="21"/>
        </w:rPr>
        <w:t>partner</w:t>
      </w:r>
      <w:r w:rsidR="00DD2052">
        <w:rPr>
          <w:rFonts w:ascii="Arial" w:hAnsi="Arial" w:cs="Arial"/>
          <w:color w:val="4472C4" w:themeColor="accent1"/>
          <w:sz w:val="21"/>
          <w:szCs w:val="21"/>
        </w:rPr>
        <w:t xml:space="preserve"> strategies, as we do in our article. </w:t>
      </w:r>
    </w:p>
    <w:p w14:paraId="55CD23B4" w14:textId="77777777" w:rsidR="00DD2052" w:rsidRDefault="00DD2052" w:rsidP="00C42D98">
      <w:pPr>
        <w:spacing w:line="276" w:lineRule="auto"/>
        <w:jc w:val="both"/>
        <w:rPr>
          <w:rFonts w:ascii="Arial" w:hAnsi="Arial" w:cs="Arial"/>
          <w:color w:val="4472C4" w:themeColor="accent1"/>
          <w:sz w:val="21"/>
          <w:szCs w:val="21"/>
        </w:rPr>
      </w:pPr>
    </w:p>
    <w:p w14:paraId="39DFA5F4" w14:textId="77777777" w:rsidR="00CE79C1" w:rsidRDefault="00DD2052" w:rsidP="00DD2052">
      <w:pPr>
        <w:spacing w:line="276" w:lineRule="auto"/>
        <w:jc w:val="both"/>
        <w:rPr>
          <w:rFonts w:ascii="Arial" w:eastAsiaTheme="minorEastAsia" w:hAnsi="Arial" w:cs="Arial"/>
          <w:color w:val="4472C4" w:themeColor="accent1"/>
          <w:sz w:val="21"/>
          <w:szCs w:val="21"/>
        </w:rPr>
      </w:pPr>
      <w:commentRangeStart w:id="6"/>
      <w:r>
        <w:rPr>
          <w:rFonts w:ascii="Arial" w:hAnsi="Arial" w:cs="Arial"/>
          <w:color w:val="4472C4" w:themeColor="accent1"/>
          <w:sz w:val="21"/>
          <w:szCs w:val="21"/>
        </w:rPr>
        <w:t xml:space="preserve">Perhaps the article closest to ours is the </w:t>
      </w:r>
      <w:r w:rsidR="00CE79C1">
        <w:rPr>
          <w:rFonts w:ascii="Arial" w:hAnsi="Arial" w:cs="Arial"/>
          <w:color w:val="4472C4" w:themeColor="accent1"/>
          <w:sz w:val="21"/>
          <w:szCs w:val="21"/>
        </w:rPr>
        <w:t>one by</w:t>
      </w:r>
      <w:r>
        <w:rPr>
          <w:rFonts w:ascii="Arial" w:hAnsi="Arial" w:cs="Arial"/>
          <w:color w:val="4472C4" w:themeColor="accent1"/>
          <w:sz w:val="21"/>
          <w:szCs w:val="21"/>
        </w:rPr>
        <w:t xml:space="preserve"> Stewart and Plotkin (Scientific Reports 2016). For the most general version of their model, they consider a more comprehensive setup than ours: they consider memory-</w:t>
      </w:r>
      <w:r w:rsidRPr="00DD2052">
        <w:rPr>
          <w:rFonts w:ascii="Arial" w:hAnsi="Arial" w:cs="Arial"/>
          <w:i/>
          <w:iCs/>
          <w:color w:val="4472C4" w:themeColor="accent1"/>
          <w:sz w:val="21"/>
          <w:szCs w:val="21"/>
        </w:rPr>
        <w:t>n</w:t>
      </w:r>
      <w:r>
        <w:rPr>
          <w:rFonts w:ascii="Arial" w:hAnsi="Arial" w:cs="Arial"/>
          <w:color w:val="4472C4" w:themeColor="accent1"/>
          <w:sz w:val="21"/>
          <w:szCs w:val="21"/>
        </w:rPr>
        <w:t xml:space="preserve"> strategies for games among </w:t>
      </w:r>
      <w:r w:rsidRPr="00DD2052">
        <w:rPr>
          <w:rFonts w:ascii="Arial" w:hAnsi="Arial" w:cs="Arial"/>
          <w:i/>
          <w:iCs/>
          <w:color w:val="4472C4" w:themeColor="accent1"/>
          <w:sz w:val="21"/>
          <w:szCs w:val="21"/>
        </w:rPr>
        <w:t>m</w:t>
      </w:r>
      <w:r>
        <w:rPr>
          <w:rFonts w:ascii="Arial" w:hAnsi="Arial" w:cs="Arial"/>
          <w:color w:val="4472C4" w:themeColor="accent1"/>
          <w:sz w:val="21"/>
          <w:szCs w:val="21"/>
        </w:rPr>
        <w:t xml:space="preserve"> players. Using an elegant coordinate transformation, </w:t>
      </w:r>
      <w:r w:rsidR="004B4EB0">
        <w:rPr>
          <w:rFonts w:ascii="Arial" w:hAnsi="Arial" w:cs="Arial"/>
          <w:color w:val="4472C4" w:themeColor="accent1"/>
          <w:sz w:val="21"/>
          <w:szCs w:val="21"/>
        </w:rPr>
        <w:t>they describe the set of</w:t>
      </w:r>
      <w:r>
        <w:rPr>
          <w:rFonts w:ascii="Arial" w:hAnsi="Arial" w:cs="Arial"/>
          <w:color w:val="4472C4" w:themeColor="accent1"/>
          <w:sz w:val="21"/>
          <w:szCs w:val="21"/>
        </w:rPr>
        <w:t xml:space="preserve"> </w:t>
      </w:r>
      <w:r w:rsidR="00CE79C1">
        <w:rPr>
          <w:rFonts w:ascii="Arial" w:hAnsi="Arial" w:cs="Arial"/>
          <w:color w:val="4472C4" w:themeColor="accent1"/>
          <w:sz w:val="21"/>
          <w:szCs w:val="21"/>
        </w:rPr>
        <w:t xml:space="preserve">all </w:t>
      </w:r>
      <w:r>
        <w:rPr>
          <w:rFonts w:ascii="Arial" w:hAnsi="Arial" w:cs="Arial"/>
          <w:color w:val="4472C4" w:themeColor="accent1"/>
          <w:sz w:val="21"/>
          <w:szCs w:val="21"/>
        </w:rPr>
        <w:t xml:space="preserve">evolutionary robust strategies that can sustain cooperation. </w:t>
      </w:r>
      <w:r w:rsidR="004B4EB0">
        <w:rPr>
          <w:rFonts w:ascii="Arial" w:hAnsi="Arial" w:cs="Arial"/>
          <w:color w:val="4472C4" w:themeColor="accent1"/>
          <w:sz w:val="21"/>
          <w:szCs w:val="21"/>
        </w:rPr>
        <w:t>This set</w:t>
      </w:r>
      <w:r w:rsidR="00C40B9C">
        <w:rPr>
          <w:rFonts w:ascii="Arial" w:hAnsi="Arial" w:cs="Arial"/>
          <w:color w:val="4472C4" w:themeColor="accent1"/>
          <w:sz w:val="21"/>
          <w:szCs w:val="21"/>
        </w:rPr>
        <w:t xml:space="preserve"> </w:t>
      </w:r>
      <w:r>
        <w:rPr>
          <w:rFonts w:ascii="Arial" w:hAnsi="Arial" w:cs="Arial"/>
          <w:color w:val="4472C4" w:themeColor="accent1"/>
          <w:sz w:val="21"/>
          <w:szCs w:val="21"/>
        </w:rPr>
        <w:t>is closely related to our notion of partner strategies. Importantly, however</w:t>
      </w:r>
      <w:r w:rsidR="00C40B9C">
        <w:rPr>
          <w:rFonts w:ascii="Arial" w:hAnsi="Arial" w:cs="Arial"/>
          <w:color w:val="4472C4" w:themeColor="accent1"/>
          <w:sz w:val="21"/>
          <w:szCs w:val="21"/>
        </w:rPr>
        <w:t>, their conditions</w:t>
      </w:r>
      <w:r>
        <w:rPr>
          <w:rFonts w:ascii="Arial" w:hAnsi="Arial" w:cs="Arial"/>
          <w:color w:val="4472C4" w:themeColor="accent1"/>
          <w:sz w:val="21"/>
          <w:szCs w:val="21"/>
        </w:rPr>
        <w:t xml:space="preserve"> </w:t>
      </w:r>
      <w:r>
        <w:rPr>
          <w:rFonts w:ascii="Arial" w:hAnsi="Arial" w:cs="Arial"/>
          <w:color w:val="4472C4" w:themeColor="accent1"/>
          <w:sz w:val="21"/>
          <w:szCs w:val="21"/>
        </w:rPr>
        <w:lastRenderedPageBreak/>
        <w:t>(their Eq. [2]) only give an implicit characterization</w:t>
      </w:r>
      <w:r w:rsidR="004B4EB0">
        <w:rPr>
          <w:rFonts w:ascii="Arial" w:hAnsi="Arial" w:cs="Arial"/>
          <w:color w:val="4472C4" w:themeColor="accent1"/>
          <w:sz w:val="21"/>
          <w:szCs w:val="21"/>
        </w:rPr>
        <w:t xml:space="preserve"> of this set</w:t>
      </w:r>
      <w:r>
        <w:rPr>
          <w:rFonts w:ascii="Arial" w:hAnsi="Arial" w:cs="Arial"/>
          <w:color w:val="4472C4" w:themeColor="accent1"/>
          <w:sz w:val="21"/>
          <w:szCs w:val="21"/>
        </w:rPr>
        <w:t xml:space="preserve">. </w:t>
      </w:r>
      <w:r w:rsidR="00C40B9C">
        <w:rPr>
          <w:rFonts w:ascii="Arial" w:hAnsi="Arial" w:cs="Arial"/>
          <w:color w:val="4472C4" w:themeColor="accent1"/>
          <w:sz w:val="21"/>
          <w:szCs w:val="21"/>
        </w:rPr>
        <w:t>More specifically, t</w:t>
      </w:r>
      <w:r>
        <w:rPr>
          <w:rFonts w:ascii="Arial" w:hAnsi="Arial" w:cs="Arial"/>
          <w:color w:val="4472C4" w:themeColor="accent1"/>
          <w:sz w:val="21"/>
          <w:szCs w:val="21"/>
        </w:rPr>
        <w:t xml:space="preserve">heir inequalities </w:t>
      </w:r>
      <w:r w:rsidR="00CE79C1">
        <w:rPr>
          <w:rFonts w:ascii="Arial" w:hAnsi="Arial" w:cs="Arial"/>
          <w:color w:val="4472C4" w:themeColor="accent1"/>
          <w:sz w:val="21"/>
          <w:szCs w:val="21"/>
        </w:rPr>
        <w:t>include</w:t>
      </w:r>
      <w:r>
        <w:rPr>
          <w:rFonts w:ascii="Arial" w:hAnsi="Arial" w:cs="Arial"/>
          <w:color w:val="4472C4" w:themeColor="accent1"/>
          <w:sz w:val="21"/>
          <w:szCs w:val="21"/>
        </w:rPr>
        <w:t xml:space="preserve"> terms </w:t>
      </w:r>
      <m:oMath>
        <m:sSup>
          <m:sSupPr>
            <m:ctrlPr>
              <w:rPr>
                <w:rFonts w:ascii="Cambria Math" w:hAnsi="Cambria Math" w:cs="Arial"/>
                <w:i/>
                <w:color w:val="4472C4" w:themeColor="accent1"/>
                <w:sz w:val="21"/>
                <w:szCs w:val="21"/>
              </w:rPr>
            </m:ctrlPr>
          </m:sSupPr>
          <m:e>
            <m:r>
              <w:rPr>
                <w:rFonts w:ascii="Cambria Math" w:hAnsi="Cambria Math" w:cs="Arial"/>
                <w:color w:val="4472C4" w:themeColor="accent1"/>
                <w:sz w:val="21"/>
                <w:szCs w:val="21"/>
              </w:rPr>
              <m:t>w</m:t>
            </m:r>
          </m:e>
          <m:sup>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0</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p</m:t>
                </m:r>
              </m:sub>
            </m:sSub>
          </m:sup>
        </m:sSup>
      </m:oMath>
      <w:r>
        <w:rPr>
          <w:rFonts w:ascii="Arial" w:eastAsiaTheme="minorEastAsia" w:hAnsi="Arial" w:cs="Arial"/>
          <w:color w:val="4472C4" w:themeColor="accent1"/>
          <w:sz w:val="21"/>
          <w:szCs w:val="21"/>
        </w:rPr>
        <w:t xml:space="preserve"> that become increasingly hard to</w:t>
      </w:r>
      <w:r w:rsidR="00910E0B">
        <w:rPr>
          <w:rFonts w:ascii="Arial" w:eastAsiaTheme="minorEastAsia" w:hAnsi="Arial" w:cs="Arial"/>
          <w:color w:val="4472C4" w:themeColor="accent1"/>
          <w:sz w:val="21"/>
          <w:szCs w:val="21"/>
        </w:rPr>
        <w:t xml:space="preserve"> </w:t>
      </w:r>
      <w:r>
        <w:rPr>
          <w:rFonts w:ascii="Arial" w:eastAsiaTheme="minorEastAsia" w:hAnsi="Arial" w:cs="Arial"/>
          <w:color w:val="4472C4" w:themeColor="accent1"/>
          <w:sz w:val="21"/>
          <w:szCs w:val="21"/>
        </w:rPr>
        <w:t xml:space="preserve">compute for larger values of </w:t>
      </w:r>
      <w:r w:rsidRPr="00DD2052">
        <w:rPr>
          <w:rFonts w:ascii="Arial" w:eastAsiaTheme="minorEastAsia" w:hAnsi="Arial" w:cs="Arial"/>
          <w:i/>
          <w:iCs/>
          <w:color w:val="4472C4" w:themeColor="accent1"/>
          <w:sz w:val="21"/>
          <w:szCs w:val="21"/>
        </w:rPr>
        <w:t>m</w:t>
      </w:r>
      <w:r>
        <w:rPr>
          <w:rFonts w:ascii="Arial" w:eastAsiaTheme="minorEastAsia" w:hAnsi="Arial" w:cs="Arial"/>
          <w:color w:val="4472C4" w:themeColor="accent1"/>
          <w:sz w:val="21"/>
          <w:szCs w:val="21"/>
        </w:rPr>
        <w:t xml:space="preserve"> or </w:t>
      </w:r>
      <w:r w:rsidRPr="00DD2052">
        <w:rPr>
          <w:rFonts w:ascii="Arial" w:eastAsiaTheme="minorEastAsia" w:hAnsi="Arial" w:cs="Arial"/>
          <w:i/>
          <w:iCs/>
          <w:color w:val="4472C4" w:themeColor="accent1"/>
          <w:sz w:val="21"/>
          <w:szCs w:val="21"/>
        </w:rPr>
        <w:t>n</w:t>
      </w:r>
      <w:r w:rsidR="004B4EB0">
        <w:rPr>
          <w:rFonts w:ascii="Arial" w:eastAsiaTheme="minorEastAsia" w:hAnsi="Arial" w:cs="Arial"/>
          <w:i/>
          <w:iCs/>
          <w:color w:val="4472C4" w:themeColor="accent1"/>
          <w:sz w:val="21"/>
          <w:szCs w:val="21"/>
        </w:rPr>
        <w:t xml:space="preserve"> </w:t>
      </w:r>
      <w:r w:rsidR="004B4EB0" w:rsidRPr="004B4EB0">
        <w:rPr>
          <w:rFonts w:ascii="Arial" w:eastAsiaTheme="minorEastAsia" w:hAnsi="Arial" w:cs="Arial"/>
          <w:color w:val="4472C4" w:themeColor="accent1"/>
          <w:sz w:val="21"/>
          <w:szCs w:val="21"/>
        </w:rPr>
        <w:t>(even numerically)</w:t>
      </w:r>
      <w:r>
        <w:rPr>
          <w:rFonts w:ascii="Arial" w:eastAsiaTheme="minorEastAsia" w:hAnsi="Arial" w:cs="Arial"/>
          <w:color w:val="4472C4" w:themeColor="accent1"/>
          <w:sz w:val="21"/>
          <w:szCs w:val="21"/>
        </w:rPr>
        <w:t xml:space="preserve">. In addition, these terms depend on the specific mutant strategy considered. </w:t>
      </w:r>
      <w:r w:rsidR="00296310">
        <w:rPr>
          <w:rFonts w:ascii="Arial" w:eastAsiaTheme="minorEastAsia" w:hAnsi="Arial" w:cs="Arial"/>
          <w:color w:val="4472C4" w:themeColor="accent1"/>
          <w:sz w:val="21"/>
          <w:szCs w:val="21"/>
        </w:rPr>
        <w:t xml:space="preserve">In principle, one would still have to verify those conditions for uncountably many mutant strategies. </w:t>
      </w:r>
      <w:r>
        <w:rPr>
          <w:rFonts w:ascii="Arial" w:eastAsiaTheme="minorEastAsia" w:hAnsi="Arial" w:cs="Arial"/>
          <w:color w:val="4472C4" w:themeColor="accent1"/>
          <w:sz w:val="21"/>
          <w:szCs w:val="21"/>
        </w:rPr>
        <w:t xml:space="preserve">In their SI, </w:t>
      </w:r>
      <w:r w:rsidR="00CE79C1">
        <w:rPr>
          <w:rFonts w:ascii="Arial" w:eastAsiaTheme="minorEastAsia" w:hAnsi="Arial" w:cs="Arial"/>
          <w:color w:val="4472C4" w:themeColor="accent1"/>
          <w:sz w:val="21"/>
          <w:szCs w:val="21"/>
        </w:rPr>
        <w:t>Stewart and Plotkin</w:t>
      </w:r>
      <w:r>
        <w:rPr>
          <w:rFonts w:ascii="Arial" w:eastAsiaTheme="minorEastAsia" w:hAnsi="Arial" w:cs="Arial"/>
          <w:color w:val="4472C4" w:themeColor="accent1"/>
          <w:sz w:val="21"/>
          <w:szCs w:val="21"/>
        </w:rPr>
        <w:t xml:space="preserve"> </w:t>
      </w:r>
      <w:r w:rsidR="00296310">
        <w:rPr>
          <w:rFonts w:ascii="Arial" w:eastAsiaTheme="minorEastAsia" w:hAnsi="Arial" w:cs="Arial"/>
          <w:color w:val="4472C4" w:themeColor="accent1"/>
          <w:sz w:val="21"/>
          <w:szCs w:val="21"/>
        </w:rPr>
        <w:t xml:space="preserve">argue that in practice, only </w:t>
      </w:r>
      <w:r w:rsidR="00CE79C1">
        <w:rPr>
          <w:rFonts w:ascii="Arial" w:eastAsiaTheme="minorEastAsia" w:hAnsi="Arial" w:cs="Arial"/>
          <w:color w:val="4472C4" w:themeColor="accent1"/>
          <w:sz w:val="21"/>
          <w:szCs w:val="21"/>
        </w:rPr>
        <w:t>four</w:t>
      </w:r>
      <w:r w:rsidR="00296310">
        <w:rPr>
          <w:rFonts w:ascii="Arial" w:eastAsiaTheme="minorEastAsia" w:hAnsi="Arial" w:cs="Arial"/>
          <w:color w:val="4472C4" w:themeColor="accent1"/>
          <w:sz w:val="21"/>
          <w:szCs w:val="21"/>
        </w:rPr>
        <w:t xml:space="preserve"> extremal values of </w:t>
      </w:r>
      <m:oMath>
        <m:sSup>
          <m:sSupPr>
            <m:ctrlPr>
              <w:rPr>
                <w:rFonts w:ascii="Cambria Math" w:hAnsi="Cambria Math" w:cs="Arial"/>
                <w:i/>
                <w:color w:val="4472C4" w:themeColor="accent1"/>
                <w:sz w:val="21"/>
                <w:szCs w:val="21"/>
              </w:rPr>
            </m:ctrlPr>
          </m:sSupPr>
          <m:e>
            <m:r>
              <w:rPr>
                <w:rFonts w:ascii="Cambria Math" w:hAnsi="Cambria Math" w:cs="Arial"/>
                <w:color w:val="4472C4" w:themeColor="accent1"/>
                <w:sz w:val="21"/>
                <w:szCs w:val="21"/>
              </w:rPr>
              <m:t>w</m:t>
            </m:r>
          </m:e>
          <m:sup>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0</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p</m:t>
                </m:r>
              </m:sub>
            </m:sSub>
          </m:sup>
        </m:sSup>
      </m:oMath>
      <w:r w:rsidR="00296310">
        <w:rPr>
          <w:rFonts w:ascii="Arial" w:eastAsiaTheme="minorEastAsia" w:hAnsi="Arial" w:cs="Arial"/>
          <w:color w:val="4472C4" w:themeColor="accent1"/>
          <w:sz w:val="21"/>
          <w:szCs w:val="21"/>
        </w:rPr>
        <w:t xml:space="preserve"> need to be tested. However, the authors do not elaborate on the necessary procedures in more detail</w:t>
      </w:r>
      <w:r w:rsidR="00CE79C1">
        <w:rPr>
          <w:rFonts w:ascii="Arial" w:eastAsiaTheme="minorEastAsia" w:hAnsi="Arial" w:cs="Arial"/>
          <w:color w:val="4472C4" w:themeColor="accent1"/>
          <w:sz w:val="21"/>
          <w:szCs w:val="21"/>
        </w:rPr>
        <w:t>. Moreover,</w:t>
      </w:r>
      <w:r w:rsidR="00296310">
        <w:rPr>
          <w:rFonts w:ascii="Arial" w:eastAsiaTheme="minorEastAsia" w:hAnsi="Arial" w:cs="Arial"/>
          <w:color w:val="4472C4" w:themeColor="accent1"/>
          <w:sz w:val="21"/>
          <w:szCs w:val="21"/>
        </w:rPr>
        <w:t xml:space="preserve"> they do not derive any conditions </w:t>
      </w:r>
      <w:r w:rsidR="00CE79C1">
        <w:rPr>
          <w:rFonts w:ascii="Arial" w:eastAsiaTheme="minorEastAsia" w:hAnsi="Arial" w:cs="Arial"/>
          <w:color w:val="4472C4" w:themeColor="accent1"/>
          <w:sz w:val="21"/>
          <w:szCs w:val="21"/>
        </w:rPr>
        <w:t xml:space="preserve">that are </w:t>
      </w:r>
      <w:r w:rsidR="00296310">
        <w:rPr>
          <w:rFonts w:ascii="Arial" w:eastAsiaTheme="minorEastAsia" w:hAnsi="Arial" w:cs="Arial"/>
          <w:color w:val="4472C4" w:themeColor="accent1"/>
          <w:sz w:val="21"/>
          <w:szCs w:val="21"/>
        </w:rPr>
        <w:t xml:space="preserve">independent of the terms </w:t>
      </w:r>
      <m:oMath>
        <m:sSup>
          <m:sSupPr>
            <m:ctrlPr>
              <w:rPr>
                <w:rFonts w:ascii="Cambria Math" w:hAnsi="Cambria Math" w:cs="Arial"/>
                <w:i/>
                <w:color w:val="4472C4" w:themeColor="accent1"/>
                <w:sz w:val="21"/>
                <w:szCs w:val="21"/>
              </w:rPr>
            </m:ctrlPr>
          </m:sSupPr>
          <m:e>
            <m:r>
              <w:rPr>
                <w:rFonts w:ascii="Cambria Math" w:hAnsi="Cambria Math" w:cs="Arial"/>
                <w:color w:val="4472C4" w:themeColor="accent1"/>
                <w:sz w:val="21"/>
                <w:szCs w:val="21"/>
              </w:rPr>
              <m:t>w</m:t>
            </m:r>
          </m:e>
          <m:sup>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0</m:t>
                </m:r>
              </m:sub>
            </m:sSub>
            <m:r>
              <w:rPr>
                <w:rFonts w:ascii="Cambria Math" w:hAnsi="Cambria Math" w:cs="Arial"/>
                <w:color w:val="4472C4" w:themeColor="accent1"/>
                <w:sz w:val="21"/>
                <w:szCs w:val="21"/>
              </w:rPr>
              <m:t>,</m:t>
            </m:r>
            <m:sSub>
              <m:sSubPr>
                <m:ctrlPr>
                  <w:rPr>
                    <w:rFonts w:ascii="Cambria Math" w:hAnsi="Cambria Math" w:cs="Arial"/>
                    <w:i/>
                    <w:color w:val="4472C4" w:themeColor="accent1"/>
                    <w:sz w:val="21"/>
                    <w:szCs w:val="21"/>
                  </w:rPr>
                </m:ctrlPr>
              </m:sSubPr>
              <m:e>
                <m:r>
                  <w:rPr>
                    <w:rFonts w:ascii="Cambria Math" w:hAnsi="Cambria Math" w:cs="Arial"/>
                    <w:color w:val="4472C4" w:themeColor="accent1"/>
                    <w:sz w:val="21"/>
                    <w:szCs w:val="21"/>
                  </w:rPr>
                  <m:t>l</m:t>
                </m:r>
              </m:e>
              <m:sub>
                <m:r>
                  <w:rPr>
                    <w:rFonts w:ascii="Cambria Math" w:hAnsi="Cambria Math" w:cs="Arial"/>
                    <w:color w:val="4472C4" w:themeColor="accent1"/>
                    <w:sz w:val="21"/>
                    <w:szCs w:val="21"/>
                  </w:rPr>
                  <m:t>p</m:t>
                </m:r>
              </m:sub>
            </m:sSub>
          </m:sup>
        </m:sSup>
      </m:oMath>
      <w:r w:rsidR="00296310">
        <w:rPr>
          <w:rFonts w:ascii="Arial" w:eastAsiaTheme="minorEastAsia" w:hAnsi="Arial" w:cs="Arial"/>
          <w:color w:val="4472C4" w:themeColor="accent1"/>
          <w:sz w:val="21"/>
          <w:szCs w:val="21"/>
        </w:rPr>
        <w:t xml:space="preserve">. </w:t>
      </w:r>
    </w:p>
    <w:p w14:paraId="53EE5B41" w14:textId="77777777" w:rsidR="00CE79C1" w:rsidRDefault="00CE79C1" w:rsidP="00DD2052">
      <w:pPr>
        <w:spacing w:line="276" w:lineRule="auto"/>
        <w:jc w:val="both"/>
        <w:rPr>
          <w:rFonts w:ascii="Arial" w:eastAsiaTheme="minorEastAsia" w:hAnsi="Arial" w:cs="Arial"/>
          <w:color w:val="4472C4" w:themeColor="accent1"/>
          <w:sz w:val="21"/>
          <w:szCs w:val="21"/>
        </w:rPr>
      </w:pPr>
    </w:p>
    <w:p w14:paraId="7A2FAFBD" w14:textId="77777777" w:rsidR="00255BCA" w:rsidRDefault="00296310" w:rsidP="00DD2052">
      <w:pPr>
        <w:spacing w:line="276" w:lineRule="auto"/>
        <w:jc w:val="both"/>
        <w:rPr>
          <w:rFonts w:ascii="Arial" w:eastAsiaTheme="minorEastAsia" w:hAnsi="Arial" w:cs="Arial"/>
          <w:color w:val="4472C4" w:themeColor="accent1"/>
          <w:sz w:val="21"/>
          <w:szCs w:val="21"/>
        </w:rPr>
      </w:pPr>
      <w:r>
        <w:rPr>
          <w:rFonts w:ascii="Arial" w:eastAsiaTheme="minorEastAsia" w:hAnsi="Arial" w:cs="Arial"/>
          <w:color w:val="4472C4" w:themeColor="accent1"/>
          <w:sz w:val="21"/>
          <w:szCs w:val="21"/>
        </w:rPr>
        <w:t>In contrast, we prove that for a general reactive-</w:t>
      </w:r>
      <w:r w:rsidRPr="00296310">
        <w:rPr>
          <w:rFonts w:ascii="Arial" w:eastAsiaTheme="minorEastAsia" w:hAnsi="Arial" w:cs="Arial"/>
          <w:i/>
          <w:iCs/>
          <w:color w:val="4472C4" w:themeColor="accent1"/>
          <w:sz w:val="21"/>
          <w:szCs w:val="21"/>
        </w:rPr>
        <w:t>n</w:t>
      </w:r>
      <w:r>
        <w:rPr>
          <w:rFonts w:ascii="Arial" w:eastAsiaTheme="minorEastAsia" w:hAnsi="Arial" w:cs="Arial"/>
          <w:color w:val="4472C4" w:themeColor="accent1"/>
          <w:sz w:val="21"/>
          <w:szCs w:val="21"/>
        </w:rPr>
        <w:t xml:space="preserve"> strategy to be a partner, one only needs to test all ‘mutants’ </w:t>
      </w:r>
      <w:r w:rsidR="00C40B9C">
        <w:rPr>
          <w:rFonts w:ascii="Arial" w:eastAsiaTheme="minorEastAsia" w:hAnsi="Arial" w:cs="Arial"/>
          <w:color w:val="4472C4" w:themeColor="accent1"/>
          <w:sz w:val="21"/>
          <w:szCs w:val="21"/>
        </w:rPr>
        <w:t>that adopt a</w:t>
      </w:r>
      <w:r>
        <w:rPr>
          <w:rFonts w:ascii="Arial" w:eastAsiaTheme="minorEastAsia" w:hAnsi="Arial" w:cs="Arial"/>
          <w:color w:val="4472C4" w:themeColor="accent1"/>
          <w:sz w:val="21"/>
          <w:szCs w:val="21"/>
        </w:rPr>
        <w:t xml:space="preserve"> pure self-reactive strategy. </w:t>
      </w:r>
      <w:r w:rsidR="004B4EB0">
        <w:rPr>
          <w:rFonts w:ascii="Arial" w:eastAsiaTheme="minorEastAsia" w:hAnsi="Arial" w:cs="Arial"/>
          <w:color w:val="4472C4" w:themeColor="accent1"/>
          <w:sz w:val="21"/>
          <w:szCs w:val="21"/>
        </w:rPr>
        <w:t>We use our characterization to give explicit conditions for reactive-2, reactive-3 and reactive-</w:t>
      </w:r>
      <w:r w:rsidR="004B4EB0" w:rsidRPr="00296310">
        <w:rPr>
          <w:rFonts w:ascii="Arial" w:eastAsiaTheme="minorEastAsia" w:hAnsi="Arial" w:cs="Arial"/>
          <w:i/>
          <w:iCs/>
          <w:color w:val="4472C4" w:themeColor="accent1"/>
          <w:sz w:val="21"/>
          <w:szCs w:val="21"/>
        </w:rPr>
        <w:t xml:space="preserve">n </w:t>
      </w:r>
      <w:r w:rsidR="004B4EB0">
        <w:rPr>
          <w:rFonts w:ascii="Arial" w:eastAsiaTheme="minorEastAsia" w:hAnsi="Arial" w:cs="Arial"/>
          <w:color w:val="4472C4" w:themeColor="accent1"/>
          <w:sz w:val="21"/>
          <w:szCs w:val="21"/>
        </w:rPr>
        <w:t xml:space="preserve">counting strategies. </w:t>
      </w:r>
      <w:commentRangeStart w:id="7"/>
      <w:r w:rsidR="00C40B9C">
        <w:rPr>
          <w:rFonts w:ascii="Arial" w:eastAsiaTheme="minorEastAsia" w:hAnsi="Arial" w:cs="Arial"/>
          <w:color w:val="4472C4" w:themeColor="accent1"/>
          <w:sz w:val="21"/>
          <w:szCs w:val="21"/>
        </w:rPr>
        <w:t xml:space="preserve">We show that in general, testing only four specific mutant strategies is not enough. </w:t>
      </w:r>
      <w:commentRangeEnd w:id="7"/>
      <w:r w:rsidR="00BB0FE2">
        <w:rPr>
          <w:rStyle w:val="CommentReference"/>
        </w:rPr>
        <w:commentReference w:id="7"/>
      </w:r>
      <w:r w:rsidR="004B4EB0">
        <w:rPr>
          <w:rFonts w:ascii="Arial" w:eastAsiaTheme="minorEastAsia" w:hAnsi="Arial" w:cs="Arial"/>
          <w:color w:val="4472C4" w:themeColor="accent1"/>
          <w:sz w:val="21"/>
          <w:szCs w:val="21"/>
        </w:rPr>
        <w:t>For example, for reactive-</w:t>
      </w:r>
      <w:r w:rsidR="004B4EB0" w:rsidRPr="004B4EB0">
        <w:rPr>
          <w:rFonts w:ascii="Arial" w:eastAsiaTheme="minorEastAsia" w:hAnsi="Arial" w:cs="Arial"/>
          <w:i/>
          <w:iCs/>
          <w:color w:val="4472C4" w:themeColor="accent1"/>
          <w:sz w:val="21"/>
          <w:szCs w:val="21"/>
        </w:rPr>
        <w:t>n</w:t>
      </w:r>
      <w:r w:rsidR="004B4EB0">
        <w:rPr>
          <w:rFonts w:ascii="Arial" w:eastAsiaTheme="minorEastAsia" w:hAnsi="Arial" w:cs="Arial"/>
          <w:color w:val="4472C4" w:themeColor="accent1"/>
          <w:sz w:val="21"/>
          <w:szCs w:val="21"/>
        </w:rPr>
        <w:t xml:space="preserve"> counting strategies, it takes </w:t>
      </w:r>
      <w:proofErr w:type="spellStart"/>
      <w:r w:rsidR="004B4EB0" w:rsidRPr="004B4EB0">
        <w:rPr>
          <w:rFonts w:ascii="Arial" w:eastAsiaTheme="minorEastAsia" w:hAnsi="Arial" w:cs="Arial"/>
          <w:i/>
          <w:iCs/>
          <w:color w:val="4472C4" w:themeColor="accent1"/>
          <w:sz w:val="21"/>
          <w:szCs w:val="21"/>
        </w:rPr>
        <w:t>n</w:t>
      </w:r>
      <w:proofErr w:type="spellEnd"/>
      <w:r w:rsidR="004B4EB0">
        <w:rPr>
          <w:rFonts w:ascii="Arial" w:eastAsiaTheme="minorEastAsia" w:hAnsi="Arial" w:cs="Arial"/>
          <w:color w:val="4472C4" w:themeColor="accent1"/>
          <w:sz w:val="21"/>
          <w:szCs w:val="21"/>
        </w:rPr>
        <w:t xml:space="preserve"> independent conditions to verify whether a given strategy is a partner (see our Eq. [3]). </w:t>
      </w:r>
      <w:commentRangeEnd w:id="6"/>
      <w:r w:rsidR="00CB413A">
        <w:rPr>
          <w:rStyle w:val="CommentReference"/>
        </w:rPr>
        <w:commentReference w:id="6"/>
      </w:r>
    </w:p>
    <w:p w14:paraId="1275F1C7" w14:textId="77777777" w:rsidR="004B4EB0" w:rsidRDefault="004B4EB0" w:rsidP="00DD2052">
      <w:pPr>
        <w:spacing w:line="276" w:lineRule="auto"/>
        <w:jc w:val="both"/>
        <w:rPr>
          <w:rFonts w:ascii="Arial" w:eastAsiaTheme="minorEastAsia" w:hAnsi="Arial" w:cs="Arial"/>
          <w:color w:val="4472C4" w:themeColor="accent1"/>
          <w:sz w:val="21"/>
          <w:szCs w:val="21"/>
        </w:rPr>
      </w:pPr>
    </w:p>
    <w:p w14:paraId="51C92C8B" w14:textId="77777777" w:rsidR="004B4EB0" w:rsidRDefault="004B4EB0" w:rsidP="00DD2052">
      <w:pPr>
        <w:spacing w:line="276" w:lineRule="auto"/>
        <w:jc w:val="both"/>
        <w:rPr>
          <w:rFonts w:ascii="Arial" w:eastAsiaTheme="minorEastAsia" w:hAnsi="Arial" w:cs="Arial"/>
          <w:color w:val="4472C4" w:themeColor="accent1"/>
          <w:sz w:val="21"/>
          <w:szCs w:val="21"/>
        </w:rPr>
      </w:pPr>
      <w:r w:rsidRPr="004B4EB0">
        <w:rPr>
          <w:rFonts w:ascii="Arial" w:eastAsiaTheme="minorEastAsia" w:hAnsi="Arial" w:cs="Arial"/>
          <w:b/>
          <w:bCs/>
          <w:color w:val="4472C4" w:themeColor="accent1"/>
          <w:sz w:val="21"/>
          <w:szCs w:val="21"/>
        </w:rPr>
        <w:t>Changes:</w:t>
      </w:r>
      <w:r>
        <w:rPr>
          <w:rFonts w:ascii="Arial" w:eastAsiaTheme="minorEastAsia" w:hAnsi="Arial" w:cs="Arial"/>
          <w:color w:val="4472C4" w:themeColor="accent1"/>
          <w:sz w:val="21"/>
          <w:szCs w:val="21"/>
        </w:rPr>
        <w:t xml:space="preserve"> </w:t>
      </w:r>
      <w:r>
        <w:rPr>
          <w:rFonts w:ascii="Arial" w:hAnsi="Arial" w:cs="Arial"/>
          <w:color w:val="4472C4" w:themeColor="accent1"/>
          <w:sz w:val="21"/>
          <w:szCs w:val="21"/>
        </w:rPr>
        <w:t xml:space="preserve">In the revised main text, we provide a more detailed description of the state of the literature. In addition, we have added an extra section to our </w:t>
      </w:r>
      <w:r w:rsidRPr="00166ED5">
        <w:rPr>
          <w:rFonts w:ascii="Arial" w:hAnsi="Arial" w:cs="Arial"/>
          <w:b/>
          <w:bCs/>
          <w:color w:val="4472C4" w:themeColor="accent1"/>
          <w:sz w:val="21"/>
          <w:szCs w:val="21"/>
        </w:rPr>
        <w:t>SI</w:t>
      </w:r>
      <w:r>
        <w:rPr>
          <w:rFonts w:ascii="Arial" w:hAnsi="Arial" w:cs="Arial"/>
          <w:color w:val="4472C4" w:themeColor="accent1"/>
          <w:sz w:val="21"/>
          <w:szCs w:val="21"/>
        </w:rPr>
        <w:t>, in which we summarize the most relevant articles (including the articles mentioned above). In particular, we also describe how those articles differ from our study.</w:t>
      </w:r>
    </w:p>
    <w:p w14:paraId="2DBEB4C0" w14:textId="77777777" w:rsidR="00DD2052" w:rsidRDefault="00DD2052" w:rsidP="00DD2052">
      <w:pPr>
        <w:spacing w:line="276" w:lineRule="auto"/>
        <w:jc w:val="both"/>
        <w:rPr>
          <w:rFonts w:ascii="Arial" w:eastAsiaTheme="minorEastAsia" w:hAnsi="Arial" w:cs="Arial"/>
          <w:color w:val="4472C4" w:themeColor="accent1"/>
          <w:sz w:val="21"/>
          <w:szCs w:val="21"/>
        </w:rPr>
      </w:pPr>
    </w:p>
    <w:p w14:paraId="082904F1"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Critique 2 (which is related): Figure 4 seems to report evolutionary simulations only for reactive memory-n strategies. But I am not sure if the main results of the figure (notably the distinction between panels C and D) will hold beyond reactive strategies. I suggest the authors repeat the exploration in Figure 4 with the full space of memory-2 or memory-3 strategies.</w:t>
      </w:r>
    </w:p>
    <w:p w14:paraId="28AF4734" w14:textId="77777777" w:rsidR="007D3DA6" w:rsidRPr="00C42D98" w:rsidRDefault="007D3DA6" w:rsidP="00C42D98">
      <w:pPr>
        <w:spacing w:line="276" w:lineRule="auto"/>
        <w:jc w:val="both"/>
        <w:rPr>
          <w:rFonts w:ascii="Arial" w:hAnsi="Arial" w:cs="Arial"/>
          <w:sz w:val="21"/>
          <w:szCs w:val="21"/>
        </w:rPr>
      </w:pPr>
    </w:p>
    <w:p w14:paraId="674B4B76" w14:textId="77777777" w:rsidR="00296310" w:rsidRDefault="007D3DA6" w:rsidP="00C42D98">
      <w:pPr>
        <w:spacing w:line="276" w:lineRule="auto"/>
        <w:jc w:val="both"/>
        <w:rPr>
          <w:rFonts w:ascii="Arial" w:hAnsi="Arial" w:cs="Arial"/>
          <w:color w:val="4472C4" w:themeColor="accent1"/>
          <w:sz w:val="21"/>
          <w:szCs w:val="21"/>
        </w:rPr>
      </w:pPr>
      <w:r w:rsidRPr="00296310">
        <w:rPr>
          <w:rFonts w:ascii="Arial" w:hAnsi="Arial" w:cs="Arial"/>
          <w:b/>
          <w:bCs/>
          <w:color w:val="4472C4" w:themeColor="accent1"/>
          <w:sz w:val="21"/>
          <w:szCs w:val="21"/>
        </w:rPr>
        <w:t xml:space="preserve">Reply: </w:t>
      </w:r>
      <w:r w:rsidR="00910E0B" w:rsidRPr="00910E0B">
        <w:rPr>
          <w:rFonts w:ascii="Arial" w:hAnsi="Arial" w:cs="Arial"/>
          <w:color w:val="4472C4" w:themeColor="accent1"/>
          <w:sz w:val="21"/>
          <w:szCs w:val="21"/>
        </w:rPr>
        <w:t>Sure</w:t>
      </w:r>
      <w:r w:rsidR="00910E0B">
        <w:rPr>
          <w:rFonts w:ascii="Arial" w:hAnsi="Arial" w:cs="Arial"/>
          <w:color w:val="4472C4" w:themeColor="accent1"/>
          <w:sz w:val="21"/>
          <w:szCs w:val="21"/>
        </w:rPr>
        <w:t xml:space="preserve">! We have now repeated the respective simulations for memory-1, memory-2 strategies, as well as for memory-1, memory-2, and memory-3 counting strategies. Qualitatively, we obtain the same results as in our </w:t>
      </w:r>
      <w:r w:rsidR="00910E0B" w:rsidRPr="00910E0B">
        <w:rPr>
          <w:rFonts w:ascii="Arial" w:hAnsi="Arial" w:cs="Arial"/>
          <w:b/>
          <w:bCs/>
          <w:color w:val="4472C4" w:themeColor="accent1"/>
          <w:sz w:val="21"/>
          <w:szCs w:val="21"/>
        </w:rPr>
        <w:t>Figure 4</w:t>
      </w:r>
      <w:r w:rsidR="00910E0B">
        <w:rPr>
          <w:rFonts w:ascii="Arial" w:hAnsi="Arial" w:cs="Arial"/>
          <w:color w:val="4472C4" w:themeColor="accent1"/>
          <w:sz w:val="21"/>
          <w:szCs w:val="21"/>
        </w:rPr>
        <w:t xml:space="preserve">. Again, we find that higher memory can promote the evolution of cooperation. </w:t>
      </w:r>
      <w:r w:rsidR="0099252F">
        <w:rPr>
          <w:rFonts w:ascii="Arial" w:hAnsi="Arial" w:cs="Arial"/>
          <w:color w:val="4472C4" w:themeColor="accent1"/>
          <w:sz w:val="21"/>
          <w:szCs w:val="21"/>
        </w:rPr>
        <w:t>But</w:t>
      </w:r>
      <w:r w:rsidR="00910E0B">
        <w:rPr>
          <w:rFonts w:ascii="Arial" w:hAnsi="Arial" w:cs="Arial"/>
          <w:color w:val="4472C4" w:themeColor="accent1"/>
          <w:sz w:val="21"/>
          <w:szCs w:val="21"/>
        </w:rPr>
        <w:t xml:space="preserve"> again</w:t>
      </w:r>
      <w:r w:rsidR="0099252F">
        <w:rPr>
          <w:rFonts w:ascii="Arial" w:hAnsi="Arial" w:cs="Arial"/>
          <w:color w:val="4472C4" w:themeColor="accent1"/>
          <w:sz w:val="21"/>
          <w:szCs w:val="21"/>
        </w:rPr>
        <w:t>,</w:t>
      </w:r>
      <w:r w:rsidR="00910E0B">
        <w:rPr>
          <w:rFonts w:ascii="Arial" w:hAnsi="Arial" w:cs="Arial"/>
          <w:color w:val="4472C4" w:themeColor="accent1"/>
          <w:sz w:val="21"/>
          <w:szCs w:val="21"/>
        </w:rPr>
        <w:t xml:space="preserve"> we find that </w:t>
      </w:r>
      <w:r w:rsidR="00CE79C1">
        <w:rPr>
          <w:rFonts w:ascii="Arial" w:hAnsi="Arial" w:cs="Arial"/>
          <w:color w:val="4472C4" w:themeColor="accent1"/>
          <w:sz w:val="21"/>
          <w:szCs w:val="21"/>
        </w:rPr>
        <w:t xml:space="preserve">for </w:t>
      </w:r>
      <w:r w:rsidR="00910E0B">
        <w:rPr>
          <w:rFonts w:ascii="Arial" w:hAnsi="Arial" w:cs="Arial"/>
          <w:color w:val="4472C4" w:themeColor="accent1"/>
          <w:sz w:val="21"/>
          <w:szCs w:val="21"/>
        </w:rPr>
        <w:t xml:space="preserve">higher memory </w:t>
      </w:r>
      <w:r w:rsidR="00CE79C1">
        <w:rPr>
          <w:rFonts w:ascii="Arial" w:hAnsi="Arial" w:cs="Arial"/>
          <w:color w:val="4472C4" w:themeColor="accent1"/>
          <w:sz w:val="21"/>
          <w:szCs w:val="21"/>
        </w:rPr>
        <w:t>to be advantageous,</w:t>
      </w:r>
      <w:r w:rsidR="00910E0B">
        <w:rPr>
          <w:rFonts w:ascii="Arial" w:hAnsi="Arial" w:cs="Arial"/>
          <w:color w:val="4472C4" w:themeColor="accent1"/>
          <w:sz w:val="21"/>
          <w:szCs w:val="21"/>
        </w:rPr>
        <w:t xml:space="preserve"> </w:t>
      </w:r>
      <w:r w:rsidR="00DE1552">
        <w:rPr>
          <w:rFonts w:ascii="Arial" w:hAnsi="Arial" w:cs="Arial"/>
          <w:color w:val="4472C4" w:themeColor="accent1"/>
          <w:sz w:val="21"/>
          <w:szCs w:val="21"/>
        </w:rPr>
        <w:t>strategies</w:t>
      </w:r>
      <w:r w:rsidR="00910E0B">
        <w:rPr>
          <w:rFonts w:ascii="Arial" w:hAnsi="Arial" w:cs="Arial"/>
          <w:color w:val="4472C4" w:themeColor="accent1"/>
          <w:sz w:val="21"/>
          <w:szCs w:val="21"/>
        </w:rPr>
        <w:t xml:space="preserve"> </w:t>
      </w:r>
      <w:r w:rsidR="00CE79C1">
        <w:rPr>
          <w:rFonts w:ascii="Arial" w:hAnsi="Arial" w:cs="Arial"/>
          <w:color w:val="4472C4" w:themeColor="accent1"/>
          <w:sz w:val="21"/>
          <w:szCs w:val="21"/>
        </w:rPr>
        <w:t>need to take</w:t>
      </w:r>
      <w:r w:rsidR="00910E0B">
        <w:rPr>
          <w:rFonts w:ascii="Arial" w:hAnsi="Arial" w:cs="Arial"/>
          <w:color w:val="4472C4" w:themeColor="accent1"/>
          <w:sz w:val="21"/>
          <w:szCs w:val="21"/>
        </w:rPr>
        <w:t xml:space="preserve"> into account how often each player cooperated.</w:t>
      </w:r>
      <w:r w:rsidR="00DE1552">
        <w:rPr>
          <w:rFonts w:ascii="Arial" w:hAnsi="Arial" w:cs="Arial"/>
          <w:color w:val="4472C4" w:themeColor="accent1"/>
          <w:sz w:val="21"/>
          <w:szCs w:val="21"/>
        </w:rPr>
        <w:t xml:space="preserve"> For counting strategies, the beneficial effect of higher memory is notably reduced. </w:t>
      </w:r>
      <w:r w:rsidR="00910E0B">
        <w:rPr>
          <w:rFonts w:ascii="Arial" w:hAnsi="Arial" w:cs="Arial"/>
          <w:color w:val="4472C4" w:themeColor="accent1"/>
          <w:sz w:val="21"/>
          <w:szCs w:val="21"/>
        </w:rPr>
        <w:t xml:space="preserve"> </w:t>
      </w:r>
    </w:p>
    <w:p w14:paraId="4E9AE933" w14:textId="77777777" w:rsidR="00910E0B" w:rsidRDefault="00910E0B" w:rsidP="00C42D98">
      <w:pPr>
        <w:spacing w:line="276" w:lineRule="auto"/>
        <w:jc w:val="both"/>
        <w:rPr>
          <w:rFonts w:ascii="Arial" w:hAnsi="Arial" w:cs="Arial"/>
          <w:color w:val="4472C4" w:themeColor="accent1"/>
          <w:sz w:val="21"/>
          <w:szCs w:val="21"/>
        </w:rPr>
      </w:pPr>
    </w:p>
    <w:p w14:paraId="27F1229E" w14:textId="77777777" w:rsidR="007D3DA6" w:rsidRPr="00C42D98" w:rsidRDefault="00910E0B" w:rsidP="00C42D98">
      <w:pPr>
        <w:spacing w:line="276" w:lineRule="auto"/>
        <w:jc w:val="both"/>
        <w:rPr>
          <w:rFonts w:ascii="Arial" w:hAnsi="Arial" w:cs="Arial"/>
          <w:color w:val="4472C4" w:themeColor="accent1"/>
          <w:sz w:val="21"/>
          <w:szCs w:val="21"/>
        </w:rPr>
      </w:pPr>
      <w:r w:rsidRPr="00910E0B">
        <w:rPr>
          <w:rFonts w:ascii="Arial" w:hAnsi="Arial" w:cs="Arial"/>
          <w:b/>
          <w:bCs/>
          <w:color w:val="4472C4" w:themeColor="accent1"/>
          <w:sz w:val="21"/>
          <w:szCs w:val="21"/>
        </w:rPr>
        <w:t>Changes:</w:t>
      </w:r>
      <w:r>
        <w:rPr>
          <w:rFonts w:ascii="Arial" w:hAnsi="Arial" w:cs="Arial"/>
          <w:color w:val="4472C4" w:themeColor="accent1"/>
          <w:sz w:val="21"/>
          <w:szCs w:val="21"/>
        </w:rPr>
        <w:t xml:space="preserve"> We</w:t>
      </w:r>
      <w:r w:rsidR="00DE1552">
        <w:rPr>
          <w:rFonts w:ascii="Arial" w:hAnsi="Arial" w:cs="Arial"/>
          <w:color w:val="4472C4" w:themeColor="accent1"/>
          <w:sz w:val="21"/>
          <w:szCs w:val="21"/>
        </w:rPr>
        <w:t xml:space="preserve"> now</w:t>
      </w:r>
      <w:r>
        <w:rPr>
          <w:rFonts w:ascii="Arial" w:hAnsi="Arial" w:cs="Arial"/>
          <w:color w:val="4472C4" w:themeColor="accent1"/>
          <w:sz w:val="21"/>
          <w:szCs w:val="21"/>
        </w:rPr>
        <w:t xml:space="preserve"> briefly mention </w:t>
      </w:r>
      <w:r w:rsidR="00DE1552">
        <w:rPr>
          <w:rFonts w:ascii="Arial" w:hAnsi="Arial" w:cs="Arial"/>
          <w:color w:val="4472C4" w:themeColor="accent1"/>
          <w:sz w:val="21"/>
          <w:szCs w:val="21"/>
        </w:rPr>
        <w:t>our new</w:t>
      </w:r>
      <w:r>
        <w:rPr>
          <w:rFonts w:ascii="Arial" w:hAnsi="Arial" w:cs="Arial"/>
          <w:color w:val="4472C4" w:themeColor="accent1"/>
          <w:sz w:val="21"/>
          <w:szCs w:val="21"/>
        </w:rPr>
        <w:t xml:space="preserve"> results</w:t>
      </w:r>
      <w:r w:rsidR="00DE1552">
        <w:rPr>
          <w:rFonts w:ascii="Arial" w:hAnsi="Arial" w:cs="Arial"/>
          <w:color w:val="4472C4" w:themeColor="accent1"/>
          <w:sz w:val="21"/>
          <w:szCs w:val="21"/>
        </w:rPr>
        <w:t xml:space="preserve"> on memory-</w:t>
      </w:r>
      <w:r w:rsidR="00DE1552" w:rsidRPr="00DE1552">
        <w:rPr>
          <w:rFonts w:ascii="Arial" w:hAnsi="Arial" w:cs="Arial"/>
          <w:i/>
          <w:iCs/>
          <w:color w:val="4472C4" w:themeColor="accent1"/>
          <w:sz w:val="21"/>
          <w:szCs w:val="21"/>
        </w:rPr>
        <w:t>n</w:t>
      </w:r>
      <w:r w:rsidR="00DE1552">
        <w:rPr>
          <w:rFonts w:ascii="Arial" w:hAnsi="Arial" w:cs="Arial"/>
          <w:color w:val="4472C4" w:themeColor="accent1"/>
          <w:sz w:val="21"/>
          <w:szCs w:val="21"/>
        </w:rPr>
        <w:t xml:space="preserve"> strategies</w:t>
      </w:r>
      <w:r>
        <w:rPr>
          <w:rFonts w:ascii="Arial" w:hAnsi="Arial" w:cs="Arial"/>
          <w:color w:val="4472C4" w:themeColor="accent1"/>
          <w:sz w:val="21"/>
          <w:szCs w:val="21"/>
        </w:rPr>
        <w:t xml:space="preserve"> in the main text. In the </w:t>
      </w:r>
      <w:r w:rsidRPr="00910E0B">
        <w:rPr>
          <w:rFonts w:ascii="Arial" w:hAnsi="Arial" w:cs="Arial"/>
          <w:b/>
          <w:bCs/>
          <w:color w:val="4472C4" w:themeColor="accent1"/>
          <w:sz w:val="21"/>
          <w:szCs w:val="21"/>
        </w:rPr>
        <w:t>SI</w:t>
      </w:r>
      <w:r>
        <w:rPr>
          <w:rFonts w:ascii="Arial" w:hAnsi="Arial" w:cs="Arial"/>
          <w:color w:val="4472C4" w:themeColor="accent1"/>
          <w:sz w:val="21"/>
          <w:szCs w:val="21"/>
        </w:rPr>
        <w:t xml:space="preserve">, we provide more details (see also </w:t>
      </w:r>
      <w:r w:rsidRPr="00910E0B">
        <w:rPr>
          <w:rFonts w:ascii="Arial" w:hAnsi="Arial" w:cs="Arial"/>
          <w:b/>
          <w:bCs/>
          <w:color w:val="4472C4" w:themeColor="accent1"/>
          <w:sz w:val="21"/>
          <w:szCs w:val="21"/>
          <w:highlight w:val="yellow"/>
        </w:rPr>
        <w:t xml:space="preserve">Figure </w:t>
      </w:r>
      <w:proofErr w:type="spellStart"/>
      <w:r w:rsidRPr="00910E0B">
        <w:rPr>
          <w:rFonts w:ascii="Arial" w:hAnsi="Arial" w:cs="Arial"/>
          <w:b/>
          <w:bCs/>
          <w:color w:val="4472C4" w:themeColor="accent1"/>
          <w:sz w:val="21"/>
          <w:szCs w:val="21"/>
          <w:highlight w:val="yellow"/>
        </w:rPr>
        <w:t>Sx</w:t>
      </w:r>
      <w:proofErr w:type="spellEnd"/>
      <w:r>
        <w:rPr>
          <w:rFonts w:ascii="Arial" w:hAnsi="Arial" w:cs="Arial"/>
          <w:color w:val="4472C4" w:themeColor="accent1"/>
          <w:sz w:val="21"/>
          <w:szCs w:val="21"/>
        </w:rPr>
        <w:t xml:space="preserve">). </w:t>
      </w:r>
    </w:p>
    <w:p w14:paraId="68C9E01D" w14:textId="77777777" w:rsidR="00255BCA" w:rsidRPr="00C42D98" w:rsidRDefault="00255BCA" w:rsidP="00C42D98">
      <w:pPr>
        <w:spacing w:line="276" w:lineRule="auto"/>
        <w:jc w:val="both"/>
        <w:rPr>
          <w:rFonts w:ascii="Arial" w:hAnsi="Arial" w:cs="Arial"/>
          <w:sz w:val="21"/>
          <w:szCs w:val="21"/>
        </w:rPr>
      </w:pPr>
    </w:p>
    <w:p w14:paraId="23A794C6" w14:textId="77777777" w:rsidR="00255BCA" w:rsidRPr="00C42D98" w:rsidRDefault="00255BCA" w:rsidP="00C42D98">
      <w:pPr>
        <w:spacing w:line="276" w:lineRule="auto"/>
        <w:jc w:val="both"/>
        <w:rPr>
          <w:rFonts w:ascii="Arial" w:hAnsi="Arial" w:cs="Arial"/>
          <w:sz w:val="21"/>
          <w:szCs w:val="21"/>
        </w:rPr>
      </w:pPr>
      <w:r w:rsidRPr="00C42D98">
        <w:rPr>
          <w:rFonts w:ascii="Arial" w:hAnsi="Arial" w:cs="Arial"/>
          <w:sz w:val="21"/>
          <w:szCs w:val="21"/>
        </w:rPr>
        <w:t xml:space="preserve">This is an important question, I feel, because the authors use the results of Figure 4 to conclude that the order of events must be remembered, not just the number of cooperative events, for a longer memory to benefit cooperation. But this general conclusion is not justified beyond the (restrictive) space of reactive strategies. In fact, Ref 57 has shown (analytically, and verified by simulation) that the opposite trends </w:t>
      </w:r>
      <w:proofErr w:type="gramStart"/>
      <w:r w:rsidRPr="00C42D98">
        <w:rPr>
          <w:rFonts w:ascii="Arial" w:hAnsi="Arial" w:cs="Arial"/>
          <w:sz w:val="21"/>
          <w:szCs w:val="21"/>
        </w:rPr>
        <w:t>holds</w:t>
      </w:r>
      <w:proofErr w:type="gramEnd"/>
      <w:r w:rsidRPr="00C42D98">
        <w:rPr>
          <w:rFonts w:ascii="Arial" w:hAnsi="Arial" w:cs="Arial"/>
          <w:sz w:val="21"/>
          <w:szCs w:val="21"/>
        </w:rPr>
        <w:t xml:space="preserve"> when counting strategies are not just reactive: among the space of strategies that track how many times you cooperated and your opponent cooperated, the volume of evolutionary robust strategies that induce full cooperation is made larger, relative to volume of robust defecting strategies, as memory length increases. In other words, strategies that count how many times both you and your opponent cooperated (which is a very natural thing for humans to count!) are very different than simply counting how many times your opponent cooperated. The authors should discuss this distinction, and they must certainly temper their conclusions about the need to keep track of order of events, which is limited to reactive strategies alone.</w:t>
      </w:r>
    </w:p>
    <w:p w14:paraId="6F033A68" w14:textId="77777777" w:rsidR="007C01B2" w:rsidRPr="00C42D98" w:rsidRDefault="007C01B2" w:rsidP="00C42D98">
      <w:pPr>
        <w:spacing w:line="276" w:lineRule="auto"/>
        <w:jc w:val="both"/>
        <w:rPr>
          <w:rFonts w:ascii="Arial" w:hAnsi="Arial" w:cs="Arial"/>
          <w:sz w:val="21"/>
          <w:szCs w:val="21"/>
        </w:rPr>
      </w:pPr>
    </w:p>
    <w:p w14:paraId="69E496BF" w14:textId="77777777" w:rsidR="00DE1552" w:rsidRDefault="007D3DA6" w:rsidP="00C42D98">
      <w:pPr>
        <w:spacing w:line="276" w:lineRule="auto"/>
        <w:jc w:val="both"/>
        <w:rPr>
          <w:rFonts w:ascii="Arial" w:hAnsi="Arial" w:cs="Arial"/>
          <w:color w:val="4472C4" w:themeColor="accent1"/>
          <w:sz w:val="21"/>
          <w:szCs w:val="21"/>
        </w:rPr>
      </w:pPr>
      <w:r w:rsidRPr="0099252F">
        <w:rPr>
          <w:rFonts w:ascii="Arial" w:hAnsi="Arial" w:cs="Arial"/>
          <w:b/>
          <w:bCs/>
          <w:color w:val="4472C4" w:themeColor="accent1"/>
          <w:sz w:val="21"/>
          <w:szCs w:val="21"/>
        </w:rPr>
        <w:t>Reply:</w:t>
      </w:r>
      <w:r w:rsidRPr="00C42D98">
        <w:rPr>
          <w:rFonts w:ascii="Arial" w:hAnsi="Arial" w:cs="Arial"/>
          <w:color w:val="4472C4" w:themeColor="accent1"/>
          <w:sz w:val="21"/>
          <w:szCs w:val="21"/>
        </w:rPr>
        <w:t xml:space="preserve"> </w:t>
      </w:r>
      <w:r w:rsidR="0099252F">
        <w:rPr>
          <w:rFonts w:ascii="Arial" w:hAnsi="Arial" w:cs="Arial"/>
          <w:color w:val="4472C4" w:themeColor="accent1"/>
          <w:sz w:val="21"/>
          <w:szCs w:val="21"/>
        </w:rPr>
        <w:t>Thank you, this is a very important observation. Indeed, in the paper by Stewart &amp; Plotkin, the authors compute the volume of the set of all evolutionarily robust memory-</w:t>
      </w:r>
      <w:r w:rsidR="0099252F" w:rsidRPr="0099252F">
        <w:rPr>
          <w:rFonts w:ascii="Arial" w:hAnsi="Arial" w:cs="Arial"/>
          <w:i/>
          <w:iCs/>
          <w:color w:val="4472C4" w:themeColor="accent1"/>
          <w:sz w:val="21"/>
          <w:szCs w:val="21"/>
        </w:rPr>
        <w:t>n</w:t>
      </w:r>
      <w:r w:rsidR="0099252F">
        <w:rPr>
          <w:rFonts w:ascii="Arial" w:hAnsi="Arial" w:cs="Arial"/>
          <w:color w:val="4472C4" w:themeColor="accent1"/>
          <w:sz w:val="21"/>
          <w:szCs w:val="21"/>
        </w:rPr>
        <w:t xml:space="preserve"> strategies that </w:t>
      </w:r>
      <w:r w:rsidR="0099252F">
        <w:rPr>
          <w:rFonts w:ascii="Arial" w:hAnsi="Arial" w:cs="Arial"/>
          <w:color w:val="4472C4" w:themeColor="accent1"/>
          <w:sz w:val="21"/>
          <w:szCs w:val="21"/>
        </w:rPr>
        <w:lastRenderedPageBreak/>
        <w:t>sustain mutual cooperation. They compare this set to the</w:t>
      </w:r>
      <w:r w:rsidR="00DE1552">
        <w:rPr>
          <w:rFonts w:ascii="Arial" w:hAnsi="Arial" w:cs="Arial"/>
          <w:color w:val="4472C4" w:themeColor="accent1"/>
          <w:sz w:val="21"/>
          <w:szCs w:val="21"/>
        </w:rPr>
        <w:t xml:space="preserve"> set of evolutionary robust</w:t>
      </w:r>
      <w:r w:rsidR="0099252F">
        <w:rPr>
          <w:rFonts w:ascii="Arial" w:hAnsi="Arial" w:cs="Arial"/>
          <w:color w:val="4472C4" w:themeColor="accent1"/>
          <w:sz w:val="21"/>
          <w:szCs w:val="21"/>
        </w:rPr>
        <w:t xml:space="preserve"> strategies that lead to mutual defection. They find that as they increase </w:t>
      </w:r>
      <w:r w:rsidR="0099252F" w:rsidRPr="0099252F">
        <w:rPr>
          <w:rFonts w:ascii="Arial" w:hAnsi="Arial" w:cs="Arial"/>
          <w:i/>
          <w:iCs/>
          <w:color w:val="4472C4" w:themeColor="accent1"/>
          <w:sz w:val="21"/>
          <w:szCs w:val="21"/>
        </w:rPr>
        <w:t>n</w:t>
      </w:r>
      <w:r w:rsidR="0099252F">
        <w:rPr>
          <w:rFonts w:ascii="Arial" w:hAnsi="Arial" w:cs="Arial"/>
          <w:color w:val="4472C4" w:themeColor="accent1"/>
          <w:sz w:val="21"/>
          <w:szCs w:val="21"/>
        </w:rPr>
        <w:t xml:space="preserve">, the volume of cooperative strategies increases, relative to the volume of defecting strategies. </w:t>
      </w:r>
    </w:p>
    <w:p w14:paraId="01781E0B" w14:textId="77777777" w:rsidR="00DE1552" w:rsidRDefault="00DE1552" w:rsidP="00C42D98">
      <w:pPr>
        <w:spacing w:line="276" w:lineRule="auto"/>
        <w:jc w:val="both"/>
        <w:rPr>
          <w:rFonts w:ascii="Arial" w:hAnsi="Arial" w:cs="Arial"/>
          <w:color w:val="4472C4" w:themeColor="accent1"/>
          <w:sz w:val="21"/>
          <w:szCs w:val="21"/>
        </w:rPr>
      </w:pPr>
    </w:p>
    <w:p w14:paraId="78253AC0" w14:textId="2F5B4DE2" w:rsidR="0099252F" w:rsidRDefault="00360881"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In our revise</w:t>
      </w:r>
      <w:r w:rsidR="00DE1552">
        <w:rPr>
          <w:rFonts w:ascii="Arial" w:hAnsi="Arial" w:cs="Arial"/>
          <w:color w:val="4472C4" w:themeColor="accent1"/>
          <w:sz w:val="21"/>
          <w:szCs w:val="21"/>
        </w:rPr>
        <w:t>d</w:t>
      </w:r>
      <w:r>
        <w:rPr>
          <w:rFonts w:ascii="Arial" w:hAnsi="Arial" w:cs="Arial"/>
          <w:color w:val="4472C4" w:themeColor="accent1"/>
          <w:sz w:val="21"/>
          <w:szCs w:val="21"/>
        </w:rPr>
        <w:t xml:space="preserve"> manuscript, we now do </w:t>
      </w:r>
      <w:r w:rsidR="00DE1552">
        <w:rPr>
          <w:rFonts w:ascii="Arial" w:hAnsi="Arial" w:cs="Arial"/>
          <w:color w:val="4472C4" w:themeColor="accent1"/>
          <w:sz w:val="21"/>
          <w:szCs w:val="21"/>
        </w:rPr>
        <w:t>the same</w:t>
      </w:r>
      <w:r>
        <w:rPr>
          <w:rFonts w:ascii="Arial" w:hAnsi="Arial" w:cs="Arial"/>
          <w:color w:val="4472C4" w:themeColor="accent1"/>
          <w:sz w:val="21"/>
          <w:szCs w:val="21"/>
        </w:rPr>
        <w:t xml:space="preserve"> analysis for our setup</w:t>
      </w:r>
      <w:ins w:id="8" w:author="Microsoft Office User" w:date="2024-09-15T16:30:00Z">
        <w:r w:rsidR="001F2B21">
          <w:rPr>
            <w:rFonts w:ascii="Arial" w:hAnsi="Arial" w:cs="Arial"/>
            <w:color w:val="4472C4" w:themeColor="accent1"/>
            <w:sz w:val="21"/>
            <w:szCs w:val="21"/>
          </w:rPr>
          <w:t xml:space="preserve"> (see </w:t>
        </w:r>
        <w:r w:rsidR="001F2B21" w:rsidRPr="00910E0B">
          <w:rPr>
            <w:rFonts w:ascii="Arial" w:hAnsi="Arial" w:cs="Arial"/>
            <w:b/>
            <w:bCs/>
            <w:color w:val="4472C4" w:themeColor="accent1"/>
            <w:sz w:val="21"/>
            <w:szCs w:val="21"/>
            <w:highlight w:val="yellow"/>
          </w:rPr>
          <w:t xml:space="preserve">Figure </w:t>
        </w:r>
        <w:proofErr w:type="spellStart"/>
        <w:r w:rsidR="001F2B21" w:rsidRPr="00910E0B">
          <w:rPr>
            <w:rFonts w:ascii="Arial" w:hAnsi="Arial" w:cs="Arial"/>
            <w:b/>
            <w:bCs/>
            <w:color w:val="4472C4" w:themeColor="accent1"/>
            <w:sz w:val="21"/>
            <w:szCs w:val="21"/>
            <w:highlight w:val="yellow"/>
          </w:rPr>
          <w:t>Sx</w:t>
        </w:r>
        <w:proofErr w:type="spellEnd"/>
        <w:r w:rsidR="001F2B21">
          <w:rPr>
            <w:rFonts w:ascii="Arial" w:hAnsi="Arial" w:cs="Arial"/>
            <w:color w:val="4472C4" w:themeColor="accent1"/>
            <w:sz w:val="21"/>
            <w:szCs w:val="21"/>
          </w:rPr>
          <w:t>)</w:t>
        </w:r>
      </w:ins>
      <w:r>
        <w:rPr>
          <w:rFonts w:ascii="Arial" w:hAnsi="Arial" w:cs="Arial"/>
          <w:color w:val="4472C4" w:themeColor="accent1"/>
          <w:sz w:val="21"/>
          <w:szCs w:val="21"/>
        </w:rPr>
        <w:t xml:space="preserve">. Just as Stewart &amp; Plotkin we find that the volume of partners is increasing in </w:t>
      </w:r>
      <w:r w:rsidRPr="00360881">
        <w:rPr>
          <w:rFonts w:ascii="Arial" w:hAnsi="Arial" w:cs="Arial"/>
          <w:i/>
          <w:iCs/>
          <w:color w:val="4472C4" w:themeColor="accent1"/>
          <w:sz w:val="21"/>
          <w:szCs w:val="21"/>
        </w:rPr>
        <w:t>n</w:t>
      </w:r>
      <w:r>
        <w:rPr>
          <w:rFonts w:ascii="Arial" w:hAnsi="Arial" w:cs="Arial"/>
          <w:color w:val="4472C4" w:themeColor="accent1"/>
          <w:sz w:val="21"/>
          <w:szCs w:val="21"/>
        </w:rPr>
        <w:t>, relative to the volume of defecting strategies. This result is true for both reactive-</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strategies, and for reactive-</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counting strategies. Hence, </w:t>
      </w:r>
      <w:r w:rsidR="00DE1552">
        <w:rPr>
          <w:rFonts w:ascii="Arial" w:hAnsi="Arial" w:cs="Arial"/>
          <w:color w:val="4472C4" w:themeColor="accent1"/>
          <w:sz w:val="21"/>
          <w:szCs w:val="21"/>
        </w:rPr>
        <w:t xml:space="preserve">with respect to the size of </w:t>
      </w:r>
      <w:r w:rsidR="00E50575">
        <w:rPr>
          <w:rFonts w:ascii="Arial" w:hAnsi="Arial" w:cs="Arial"/>
          <w:color w:val="4472C4" w:themeColor="accent1"/>
          <w:sz w:val="21"/>
          <w:szCs w:val="21"/>
        </w:rPr>
        <w:t>the respective strategy</w:t>
      </w:r>
      <w:r w:rsidR="00DE1552">
        <w:rPr>
          <w:rFonts w:ascii="Arial" w:hAnsi="Arial" w:cs="Arial"/>
          <w:color w:val="4472C4" w:themeColor="accent1"/>
          <w:sz w:val="21"/>
          <w:szCs w:val="21"/>
        </w:rPr>
        <w:t xml:space="preserve"> sets</w:t>
      </w:r>
      <w:r>
        <w:rPr>
          <w:rFonts w:ascii="Arial" w:hAnsi="Arial" w:cs="Arial"/>
          <w:color w:val="4472C4" w:themeColor="accent1"/>
          <w:sz w:val="21"/>
          <w:szCs w:val="21"/>
        </w:rPr>
        <w:t>, there is no difference between Stewart &amp; Plotkin’s results on memory-</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strategies and our results on reactive-</w:t>
      </w:r>
      <w:r w:rsidRPr="00360881">
        <w:rPr>
          <w:rFonts w:ascii="Arial" w:hAnsi="Arial" w:cs="Arial"/>
          <w:i/>
          <w:iCs/>
          <w:color w:val="4472C4" w:themeColor="accent1"/>
          <w:sz w:val="21"/>
          <w:szCs w:val="21"/>
        </w:rPr>
        <w:t>n</w:t>
      </w:r>
      <w:r>
        <w:rPr>
          <w:rFonts w:ascii="Arial" w:hAnsi="Arial" w:cs="Arial"/>
          <w:color w:val="4472C4" w:themeColor="accent1"/>
          <w:sz w:val="21"/>
          <w:szCs w:val="21"/>
        </w:rPr>
        <w:t xml:space="preserve"> strategies. </w:t>
      </w:r>
    </w:p>
    <w:p w14:paraId="474BBEC7" w14:textId="77777777" w:rsidR="00360881" w:rsidRDefault="00360881" w:rsidP="00C42D98">
      <w:pPr>
        <w:spacing w:line="276" w:lineRule="auto"/>
        <w:jc w:val="both"/>
        <w:rPr>
          <w:rFonts w:ascii="Arial" w:hAnsi="Arial" w:cs="Arial"/>
          <w:color w:val="4472C4" w:themeColor="accent1"/>
          <w:sz w:val="21"/>
          <w:szCs w:val="21"/>
        </w:rPr>
      </w:pPr>
    </w:p>
    <w:p w14:paraId="3FE2B461" w14:textId="77777777" w:rsidR="0099252F" w:rsidRDefault="00360881"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However, </w:t>
      </w:r>
      <w:r w:rsidR="00A67147">
        <w:rPr>
          <w:rFonts w:ascii="Arial" w:hAnsi="Arial" w:cs="Arial"/>
          <w:color w:val="4472C4" w:themeColor="accent1"/>
          <w:sz w:val="21"/>
          <w:szCs w:val="21"/>
        </w:rPr>
        <w:t xml:space="preserve">these results only establish that as we increase </w:t>
      </w:r>
      <w:r w:rsidR="00A67147" w:rsidRPr="00A67147">
        <w:rPr>
          <w:rFonts w:ascii="Arial" w:hAnsi="Arial" w:cs="Arial"/>
          <w:i/>
          <w:iCs/>
          <w:color w:val="4472C4" w:themeColor="accent1"/>
          <w:sz w:val="21"/>
          <w:szCs w:val="21"/>
        </w:rPr>
        <w:t>n</w:t>
      </w:r>
      <w:r w:rsidR="00A67147">
        <w:rPr>
          <w:rFonts w:ascii="Arial" w:hAnsi="Arial" w:cs="Arial"/>
          <w:color w:val="4472C4" w:themeColor="accent1"/>
          <w:sz w:val="21"/>
          <w:szCs w:val="21"/>
        </w:rPr>
        <w:t>, partner strategies make up a larger portion of the strategy space, relative to the defecting strategies. The</w:t>
      </w:r>
      <w:r w:rsidR="00E50575">
        <w:rPr>
          <w:rFonts w:ascii="Arial" w:hAnsi="Arial" w:cs="Arial"/>
          <w:color w:val="4472C4" w:themeColor="accent1"/>
          <w:sz w:val="21"/>
          <w:szCs w:val="21"/>
        </w:rPr>
        <w:t>se results</w:t>
      </w:r>
      <w:r w:rsidR="00A67147">
        <w:rPr>
          <w:rFonts w:ascii="Arial" w:hAnsi="Arial" w:cs="Arial"/>
          <w:color w:val="4472C4" w:themeColor="accent1"/>
          <w:sz w:val="21"/>
          <w:szCs w:val="21"/>
        </w:rPr>
        <w:t xml:space="preserve"> do not directly imply that evolutionary processes would also increasingly favor the evolution of partner strategies (and hence the evolution of cooperation). Indeed, our evolutionary </w:t>
      </w:r>
      <w:r w:rsidR="00E50575">
        <w:rPr>
          <w:rFonts w:ascii="Arial" w:hAnsi="Arial" w:cs="Arial"/>
          <w:color w:val="4472C4" w:themeColor="accent1"/>
          <w:sz w:val="21"/>
          <w:szCs w:val="21"/>
        </w:rPr>
        <w:t>simulations</w:t>
      </w:r>
      <w:r w:rsidR="00A67147">
        <w:rPr>
          <w:rFonts w:ascii="Arial" w:hAnsi="Arial" w:cs="Arial"/>
          <w:color w:val="4472C4" w:themeColor="accent1"/>
          <w:sz w:val="21"/>
          <w:szCs w:val="21"/>
        </w:rPr>
        <w:t xml:space="preserve"> for reactive-</w:t>
      </w:r>
      <w:r w:rsidR="00A67147" w:rsidRPr="00E50575">
        <w:rPr>
          <w:rFonts w:ascii="Arial" w:hAnsi="Arial" w:cs="Arial"/>
          <w:i/>
          <w:iCs/>
          <w:color w:val="4472C4" w:themeColor="accent1"/>
          <w:sz w:val="21"/>
          <w:szCs w:val="21"/>
        </w:rPr>
        <w:t>n</w:t>
      </w:r>
      <w:r w:rsidR="00A67147">
        <w:rPr>
          <w:rFonts w:ascii="Arial" w:hAnsi="Arial" w:cs="Arial"/>
          <w:color w:val="4472C4" w:themeColor="accent1"/>
          <w:sz w:val="21"/>
          <w:szCs w:val="21"/>
        </w:rPr>
        <w:t xml:space="preserve"> and for memory-</w:t>
      </w:r>
      <w:r w:rsidR="00A67147" w:rsidRPr="00E50575">
        <w:rPr>
          <w:rFonts w:ascii="Arial" w:hAnsi="Arial" w:cs="Arial"/>
          <w:i/>
          <w:iCs/>
          <w:color w:val="4472C4" w:themeColor="accent1"/>
          <w:sz w:val="21"/>
          <w:szCs w:val="21"/>
        </w:rPr>
        <w:t>n</w:t>
      </w:r>
      <w:r w:rsidR="00A67147">
        <w:rPr>
          <w:rFonts w:ascii="Arial" w:hAnsi="Arial" w:cs="Arial"/>
          <w:color w:val="4472C4" w:themeColor="accent1"/>
          <w:sz w:val="21"/>
          <w:szCs w:val="21"/>
        </w:rPr>
        <w:t xml:space="preserve"> strategies suggest that this is only true when players take into account the exact order of events. For counting strategies, we find no advantage of higher memory when it comes to the evolution of cooperation. </w:t>
      </w:r>
    </w:p>
    <w:p w14:paraId="772ED024" w14:textId="77777777" w:rsidR="00A67147" w:rsidRDefault="00A67147" w:rsidP="00C42D98">
      <w:pPr>
        <w:spacing w:line="276" w:lineRule="auto"/>
        <w:jc w:val="both"/>
        <w:rPr>
          <w:rFonts w:ascii="Arial" w:hAnsi="Arial" w:cs="Arial"/>
          <w:color w:val="4472C4" w:themeColor="accent1"/>
          <w:sz w:val="21"/>
          <w:szCs w:val="21"/>
        </w:rPr>
      </w:pPr>
    </w:p>
    <w:p w14:paraId="59F3EC4A" w14:textId="77777777" w:rsidR="00A67147" w:rsidRDefault="00A67147"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 xml:space="preserve">Unfortunately, </w:t>
      </w:r>
      <w:r w:rsidR="00DE1552">
        <w:rPr>
          <w:rFonts w:ascii="Arial" w:hAnsi="Arial" w:cs="Arial"/>
          <w:color w:val="4472C4" w:themeColor="accent1"/>
          <w:sz w:val="21"/>
          <w:szCs w:val="21"/>
        </w:rPr>
        <w:t xml:space="preserve">it is difficult to compare </w:t>
      </w:r>
      <w:r w:rsidR="008919AA">
        <w:rPr>
          <w:rFonts w:ascii="Arial" w:hAnsi="Arial" w:cs="Arial"/>
          <w:color w:val="4472C4" w:themeColor="accent1"/>
          <w:sz w:val="21"/>
          <w:szCs w:val="21"/>
        </w:rPr>
        <w:t>these</w:t>
      </w:r>
      <w:r w:rsidR="00DE1552">
        <w:rPr>
          <w:rFonts w:ascii="Arial" w:hAnsi="Arial" w:cs="Arial"/>
          <w:color w:val="4472C4" w:themeColor="accent1"/>
          <w:sz w:val="21"/>
          <w:szCs w:val="21"/>
        </w:rPr>
        <w:t xml:space="preserve"> evolutionary results to Stewart and Plotkin’</w:t>
      </w:r>
      <w:r w:rsidR="008919AA">
        <w:rPr>
          <w:rFonts w:ascii="Arial" w:hAnsi="Arial" w:cs="Arial"/>
          <w:color w:val="4472C4" w:themeColor="accent1"/>
          <w:sz w:val="21"/>
          <w:szCs w:val="21"/>
        </w:rPr>
        <w:t>s</w:t>
      </w:r>
      <w:r w:rsidR="00DE1552">
        <w:rPr>
          <w:rFonts w:ascii="Arial" w:hAnsi="Arial" w:cs="Arial"/>
          <w:color w:val="4472C4" w:themeColor="accent1"/>
          <w:sz w:val="21"/>
          <w:szCs w:val="21"/>
        </w:rPr>
        <w:t>. We study the evolution of cooperation when a player’s memory is kept fixed. In Stewart and Plotkin’s evolutionary simulations</w:t>
      </w:r>
      <w:r w:rsidR="008919AA">
        <w:rPr>
          <w:rFonts w:ascii="Arial" w:hAnsi="Arial" w:cs="Arial"/>
          <w:color w:val="4472C4" w:themeColor="accent1"/>
          <w:sz w:val="21"/>
          <w:szCs w:val="21"/>
        </w:rPr>
        <w:t xml:space="preserve"> (their Fig. 4)</w:t>
      </w:r>
      <w:r w:rsidR="00DE1552">
        <w:rPr>
          <w:rFonts w:ascii="Arial" w:hAnsi="Arial" w:cs="Arial"/>
          <w:color w:val="4472C4" w:themeColor="accent1"/>
          <w:sz w:val="21"/>
          <w:szCs w:val="21"/>
        </w:rPr>
        <w:t xml:space="preserve">, </w:t>
      </w:r>
      <w:r w:rsidR="000F5C7F">
        <w:rPr>
          <w:rFonts w:ascii="Arial" w:hAnsi="Arial" w:cs="Arial"/>
          <w:color w:val="4472C4" w:themeColor="accent1"/>
          <w:sz w:val="21"/>
          <w:szCs w:val="21"/>
        </w:rPr>
        <w:t xml:space="preserve">a player’s memory is </w:t>
      </w:r>
      <w:r w:rsidR="00DE1552">
        <w:rPr>
          <w:rFonts w:ascii="Arial" w:hAnsi="Arial" w:cs="Arial"/>
          <w:color w:val="4472C4" w:themeColor="accent1"/>
          <w:sz w:val="21"/>
          <w:szCs w:val="21"/>
        </w:rPr>
        <w:t>allowed to co-evolve</w:t>
      </w:r>
      <w:r w:rsidR="000F5C7F">
        <w:rPr>
          <w:rFonts w:ascii="Arial" w:hAnsi="Arial" w:cs="Arial"/>
          <w:color w:val="4472C4" w:themeColor="accent1"/>
          <w:sz w:val="21"/>
          <w:szCs w:val="21"/>
        </w:rPr>
        <w:t xml:space="preserve">. Moreover, when </w:t>
      </w:r>
      <w:r w:rsidR="00DE1552">
        <w:rPr>
          <w:rFonts w:ascii="Arial" w:hAnsi="Arial" w:cs="Arial"/>
          <w:color w:val="4472C4" w:themeColor="accent1"/>
          <w:sz w:val="21"/>
          <w:szCs w:val="21"/>
        </w:rPr>
        <w:t>Stewart and Plotkin</w:t>
      </w:r>
      <w:r w:rsidR="000F5C7F">
        <w:rPr>
          <w:rFonts w:ascii="Arial" w:hAnsi="Arial" w:cs="Arial"/>
          <w:color w:val="4472C4" w:themeColor="accent1"/>
          <w:sz w:val="21"/>
          <w:szCs w:val="21"/>
        </w:rPr>
        <w:t xml:space="preserve"> report simulation results,</w:t>
      </w:r>
      <w:r>
        <w:rPr>
          <w:rFonts w:ascii="Arial" w:hAnsi="Arial" w:cs="Arial"/>
          <w:color w:val="4472C4" w:themeColor="accent1"/>
          <w:sz w:val="21"/>
          <w:szCs w:val="21"/>
        </w:rPr>
        <w:t xml:space="preserve"> they do not report </w:t>
      </w:r>
      <w:r w:rsidR="000F5C7F">
        <w:rPr>
          <w:rFonts w:ascii="Arial" w:hAnsi="Arial" w:cs="Arial"/>
          <w:color w:val="4472C4" w:themeColor="accent1"/>
          <w:sz w:val="21"/>
          <w:szCs w:val="21"/>
        </w:rPr>
        <w:t>the resulting</w:t>
      </w:r>
      <w:r>
        <w:rPr>
          <w:rFonts w:ascii="Arial" w:hAnsi="Arial" w:cs="Arial"/>
          <w:color w:val="4472C4" w:themeColor="accent1"/>
          <w:sz w:val="21"/>
          <w:szCs w:val="21"/>
        </w:rPr>
        <w:t xml:space="preserve"> average cooperation rates</w:t>
      </w:r>
      <w:r w:rsidR="000F5C7F">
        <w:rPr>
          <w:rFonts w:ascii="Arial" w:hAnsi="Arial" w:cs="Arial"/>
          <w:color w:val="4472C4" w:themeColor="accent1"/>
          <w:sz w:val="21"/>
          <w:szCs w:val="21"/>
        </w:rPr>
        <w:t>, as we do</w:t>
      </w:r>
      <w:r w:rsidR="00DE1552">
        <w:rPr>
          <w:rFonts w:ascii="Arial" w:hAnsi="Arial" w:cs="Arial"/>
          <w:color w:val="4472C4" w:themeColor="accent1"/>
          <w:sz w:val="21"/>
          <w:szCs w:val="21"/>
        </w:rPr>
        <w:t>.</w:t>
      </w:r>
      <w:r w:rsidR="000F5C7F">
        <w:rPr>
          <w:rFonts w:ascii="Arial" w:hAnsi="Arial" w:cs="Arial"/>
          <w:color w:val="4472C4" w:themeColor="accent1"/>
          <w:sz w:val="21"/>
          <w:szCs w:val="21"/>
        </w:rPr>
        <w:t xml:space="preserve"> Instead, they report the ‘Ensemble mean strategy frequency’ of cooperators and defectors (their Fig. 4</w:t>
      </w:r>
      <w:proofErr w:type="gramStart"/>
      <w:r w:rsidR="000F5C7F">
        <w:rPr>
          <w:rFonts w:ascii="Arial" w:hAnsi="Arial" w:cs="Arial"/>
          <w:color w:val="4472C4" w:themeColor="accent1"/>
          <w:sz w:val="21"/>
          <w:szCs w:val="21"/>
        </w:rPr>
        <w:t>a,b</w:t>
      </w:r>
      <w:proofErr w:type="gramEnd"/>
      <w:r w:rsidR="000F5C7F">
        <w:rPr>
          <w:rFonts w:ascii="Arial" w:hAnsi="Arial" w:cs="Arial"/>
          <w:color w:val="4472C4" w:themeColor="accent1"/>
          <w:sz w:val="21"/>
          <w:szCs w:val="21"/>
        </w:rPr>
        <w:t xml:space="preserve">). </w:t>
      </w:r>
      <w:r w:rsidR="008919AA">
        <w:rPr>
          <w:rFonts w:ascii="Arial" w:hAnsi="Arial" w:cs="Arial"/>
          <w:color w:val="4472C4" w:themeColor="accent1"/>
          <w:sz w:val="21"/>
          <w:szCs w:val="21"/>
        </w:rPr>
        <w:t>We</w:t>
      </w:r>
      <w:r w:rsidR="000F5C7F">
        <w:rPr>
          <w:rFonts w:ascii="Arial" w:hAnsi="Arial" w:cs="Arial"/>
          <w:color w:val="4472C4" w:themeColor="accent1"/>
          <w:sz w:val="21"/>
          <w:szCs w:val="21"/>
        </w:rPr>
        <w:t xml:space="preserve"> assume these curves represent the respective volumes of cooperative and defecting strategies, given the population’s mean memor</w:t>
      </w:r>
      <w:r w:rsidR="008919AA">
        <w:rPr>
          <w:rFonts w:ascii="Arial" w:hAnsi="Arial" w:cs="Arial"/>
          <w:color w:val="4472C4" w:themeColor="accent1"/>
          <w:sz w:val="21"/>
          <w:szCs w:val="21"/>
        </w:rPr>
        <w:t>y</w:t>
      </w:r>
      <w:r w:rsidR="000F5C7F">
        <w:rPr>
          <w:rFonts w:ascii="Arial" w:hAnsi="Arial" w:cs="Arial"/>
          <w:color w:val="4472C4" w:themeColor="accent1"/>
          <w:sz w:val="21"/>
          <w:szCs w:val="21"/>
        </w:rPr>
        <w:t>.</w:t>
      </w:r>
      <w:r w:rsidR="008919AA">
        <w:rPr>
          <w:rFonts w:ascii="Arial" w:hAnsi="Arial" w:cs="Arial"/>
          <w:color w:val="4472C4" w:themeColor="accent1"/>
          <w:sz w:val="21"/>
          <w:szCs w:val="21"/>
        </w:rPr>
        <w:t xml:space="preserve"> Because they do not report how often players cooperate on average, we cannot tell whether they find any positive effect of memory on evolving cooperation rates. </w:t>
      </w:r>
    </w:p>
    <w:p w14:paraId="7DBCAC6B" w14:textId="77777777" w:rsidR="00306639" w:rsidRDefault="00306639" w:rsidP="00C42D98">
      <w:pPr>
        <w:spacing w:line="276" w:lineRule="auto"/>
        <w:jc w:val="both"/>
        <w:rPr>
          <w:rFonts w:ascii="Arial" w:hAnsi="Arial" w:cs="Arial"/>
          <w:color w:val="4472C4" w:themeColor="accent1"/>
          <w:sz w:val="21"/>
          <w:szCs w:val="21"/>
        </w:rPr>
      </w:pPr>
    </w:p>
    <w:p w14:paraId="4A2F8765" w14:textId="55704FC9" w:rsidR="008E135F" w:rsidRDefault="008919AA" w:rsidP="00C42D98">
      <w:pPr>
        <w:spacing w:line="276" w:lineRule="auto"/>
        <w:jc w:val="both"/>
        <w:rPr>
          <w:rFonts w:ascii="Arial" w:hAnsi="Arial" w:cs="Arial"/>
          <w:color w:val="4472C4" w:themeColor="accent1"/>
          <w:sz w:val="21"/>
          <w:szCs w:val="21"/>
        </w:rPr>
      </w:pPr>
      <w:r w:rsidRPr="008919AA">
        <w:rPr>
          <w:rFonts w:ascii="Arial" w:hAnsi="Arial" w:cs="Arial"/>
          <w:b/>
          <w:bCs/>
          <w:color w:val="4472C4" w:themeColor="accent1"/>
          <w:sz w:val="21"/>
          <w:szCs w:val="21"/>
        </w:rPr>
        <w:t>Changes:</w:t>
      </w:r>
      <w:r>
        <w:rPr>
          <w:rFonts w:ascii="Arial" w:hAnsi="Arial" w:cs="Arial"/>
          <w:color w:val="4472C4" w:themeColor="accent1"/>
          <w:sz w:val="21"/>
          <w:szCs w:val="21"/>
        </w:rPr>
        <w:t xml:space="preserve"> We fully agree with the reviewer that we need to discuss our evolutionary results in light of the work of Stewart &amp; Plotkin. We do this now, both in the main text and the SI. In particular, we describe that just as in Stewart &amp; Plotkin, the relative volume of partner strategies is increasing in </w:t>
      </w:r>
      <w:r w:rsidRPr="008919AA">
        <w:rPr>
          <w:rFonts w:ascii="Arial" w:hAnsi="Arial" w:cs="Arial"/>
          <w:color w:val="4472C4" w:themeColor="accent1"/>
          <w:sz w:val="21"/>
          <w:szCs w:val="21"/>
        </w:rPr>
        <w:t>the player</w:t>
      </w:r>
      <w:r>
        <w:rPr>
          <w:rFonts w:ascii="Arial" w:hAnsi="Arial" w:cs="Arial"/>
          <w:color w:val="4472C4" w:themeColor="accent1"/>
          <w:sz w:val="21"/>
          <w:szCs w:val="21"/>
        </w:rPr>
        <w:t>s</w:t>
      </w:r>
      <w:r w:rsidRPr="008919AA">
        <w:rPr>
          <w:rFonts w:ascii="Arial" w:hAnsi="Arial" w:cs="Arial"/>
          <w:color w:val="4472C4" w:themeColor="accent1"/>
          <w:sz w:val="21"/>
          <w:szCs w:val="21"/>
        </w:rPr>
        <w:t>’ memory</w:t>
      </w:r>
      <w:r>
        <w:rPr>
          <w:rFonts w:ascii="Arial" w:hAnsi="Arial" w:cs="Arial"/>
          <w:color w:val="4472C4" w:themeColor="accent1"/>
          <w:sz w:val="21"/>
          <w:szCs w:val="21"/>
        </w:rPr>
        <w:t xml:space="preserve"> capacity</w:t>
      </w:r>
      <w:r w:rsidR="00372D5A">
        <w:rPr>
          <w:rFonts w:ascii="Arial" w:hAnsi="Arial" w:cs="Arial"/>
          <w:color w:val="4472C4" w:themeColor="accent1"/>
          <w:sz w:val="21"/>
          <w:szCs w:val="21"/>
        </w:rPr>
        <w:t xml:space="preserve"> (</w:t>
      </w:r>
      <w:r>
        <w:rPr>
          <w:rFonts w:ascii="Arial" w:hAnsi="Arial" w:cs="Arial"/>
          <w:color w:val="4472C4" w:themeColor="accent1"/>
          <w:sz w:val="21"/>
          <w:szCs w:val="21"/>
        </w:rPr>
        <w:t>relative to the volume of defecting strategies</w:t>
      </w:r>
      <w:r w:rsidR="00372D5A">
        <w:rPr>
          <w:rFonts w:ascii="Arial" w:hAnsi="Arial" w:cs="Arial"/>
          <w:color w:val="4472C4" w:themeColor="accent1"/>
          <w:sz w:val="21"/>
          <w:szCs w:val="21"/>
        </w:rPr>
        <w:t>)</w:t>
      </w:r>
      <w:r>
        <w:rPr>
          <w:rFonts w:ascii="Arial" w:hAnsi="Arial" w:cs="Arial"/>
          <w:color w:val="4472C4" w:themeColor="accent1"/>
          <w:sz w:val="21"/>
          <w:szCs w:val="21"/>
        </w:rPr>
        <w:t xml:space="preserve">. </w:t>
      </w:r>
      <w:r w:rsidR="00372D5A">
        <w:rPr>
          <w:rFonts w:ascii="Arial" w:hAnsi="Arial" w:cs="Arial"/>
          <w:color w:val="4472C4" w:themeColor="accent1"/>
          <w:sz w:val="21"/>
          <w:szCs w:val="21"/>
        </w:rPr>
        <w:t>This is true both for reactive-</w:t>
      </w:r>
      <w:r w:rsidR="00372D5A" w:rsidRPr="00372D5A">
        <w:rPr>
          <w:rFonts w:ascii="Arial" w:hAnsi="Arial" w:cs="Arial"/>
          <w:i/>
          <w:iCs/>
          <w:color w:val="4472C4" w:themeColor="accent1"/>
          <w:sz w:val="21"/>
          <w:szCs w:val="21"/>
        </w:rPr>
        <w:t>n</w:t>
      </w:r>
      <w:r w:rsidR="00372D5A">
        <w:rPr>
          <w:rFonts w:ascii="Arial" w:hAnsi="Arial" w:cs="Arial"/>
          <w:color w:val="4472C4" w:themeColor="accent1"/>
          <w:sz w:val="21"/>
          <w:szCs w:val="21"/>
        </w:rPr>
        <w:t xml:space="preserve"> and for reactive-</w:t>
      </w:r>
      <w:r w:rsidR="00372D5A" w:rsidRPr="00372D5A">
        <w:rPr>
          <w:rFonts w:ascii="Arial" w:hAnsi="Arial" w:cs="Arial"/>
          <w:i/>
          <w:iCs/>
          <w:color w:val="4472C4" w:themeColor="accent1"/>
          <w:sz w:val="21"/>
          <w:szCs w:val="21"/>
        </w:rPr>
        <w:t>n</w:t>
      </w:r>
      <w:r w:rsidR="00372D5A">
        <w:rPr>
          <w:rFonts w:ascii="Arial" w:hAnsi="Arial" w:cs="Arial"/>
          <w:color w:val="4472C4" w:themeColor="accent1"/>
          <w:sz w:val="21"/>
          <w:szCs w:val="21"/>
        </w:rPr>
        <w:t xml:space="preserve"> counting strategies. To show this result, we have considerably extended our </w:t>
      </w:r>
      <w:r w:rsidR="00372D5A" w:rsidRPr="00E50575">
        <w:rPr>
          <w:rFonts w:ascii="Arial" w:hAnsi="Arial" w:cs="Arial"/>
          <w:b/>
          <w:bCs/>
          <w:color w:val="4472C4" w:themeColor="accent1"/>
          <w:sz w:val="21"/>
          <w:szCs w:val="21"/>
        </w:rPr>
        <w:t>SI</w:t>
      </w:r>
      <w:r w:rsidR="00372D5A">
        <w:rPr>
          <w:rFonts w:ascii="Arial" w:hAnsi="Arial" w:cs="Arial"/>
          <w:color w:val="4472C4" w:themeColor="accent1"/>
          <w:sz w:val="21"/>
          <w:szCs w:val="21"/>
        </w:rPr>
        <w:t>. In addition to the partner strategies, we now also provide an explicit characterization of the stable defecting strategies</w:t>
      </w:r>
      <w:ins w:id="9" w:author="Microsoft Office User" w:date="2024-09-15T16:39:00Z">
        <w:r w:rsidR="00BB0FE2">
          <w:rPr>
            <w:rFonts w:ascii="Arial" w:hAnsi="Arial" w:cs="Arial"/>
            <w:color w:val="4472C4" w:themeColor="accent1"/>
            <w:sz w:val="21"/>
            <w:szCs w:val="21"/>
          </w:rPr>
          <w:t xml:space="preserve"> (see </w:t>
        </w:r>
        <w:r w:rsidR="00BB0FE2" w:rsidRPr="00B41906">
          <w:rPr>
            <w:rFonts w:ascii="Arial" w:hAnsi="Arial" w:cs="Arial"/>
            <w:b/>
            <w:bCs/>
            <w:color w:val="4472C4" w:themeColor="accent1"/>
            <w:sz w:val="21"/>
            <w:szCs w:val="21"/>
            <w:highlight w:val="yellow"/>
          </w:rPr>
          <w:t>S</w:t>
        </w:r>
        <w:r w:rsidR="00BB0FE2">
          <w:rPr>
            <w:rFonts w:ascii="Arial" w:hAnsi="Arial" w:cs="Arial"/>
            <w:b/>
            <w:bCs/>
            <w:color w:val="4472C4" w:themeColor="accent1"/>
            <w:sz w:val="21"/>
            <w:szCs w:val="21"/>
            <w:highlight w:val="yellow"/>
          </w:rPr>
          <w:t>I S</w:t>
        </w:r>
        <w:r w:rsidR="00BB0FE2" w:rsidRPr="00B41906">
          <w:rPr>
            <w:rFonts w:ascii="Arial" w:hAnsi="Arial" w:cs="Arial"/>
            <w:b/>
            <w:bCs/>
            <w:color w:val="4472C4" w:themeColor="accent1"/>
            <w:sz w:val="21"/>
            <w:szCs w:val="21"/>
            <w:highlight w:val="yellow"/>
          </w:rPr>
          <w:t>ection</w:t>
        </w:r>
        <w:r w:rsidR="00BB0FE2">
          <w:rPr>
            <w:rFonts w:ascii="Arial" w:hAnsi="Arial" w:cs="Arial"/>
            <w:b/>
            <w:bCs/>
            <w:color w:val="4472C4" w:themeColor="accent1"/>
            <w:sz w:val="21"/>
            <w:szCs w:val="21"/>
          </w:rPr>
          <w:t>)</w:t>
        </w:r>
      </w:ins>
      <w:r w:rsidR="00372D5A">
        <w:rPr>
          <w:rFonts w:ascii="Arial" w:hAnsi="Arial" w:cs="Arial"/>
          <w:color w:val="4472C4" w:themeColor="accent1"/>
          <w:sz w:val="21"/>
          <w:szCs w:val="21"/>
        </w:rPr>
        <w:t xml:space="preserve">. </w:t>
      </w:r>
    </w:p>
    <w:p w14:paraId="1C6A17B8" w14:textId="77777777" w:rsidR="00372D5A" w:rsidRDefault="00372D5A" w:rsidP="00C42D98">
      <w:pPr>
        <w:spacing w:line="276" w:lineRule="auto"/>
        <w:jc w:val="both"/>
        <w:rPr>
          <w:rFonts w:ascii="Arial" w:hAnsi="Arial" w:cs="Arial"/>
          <w:color w:val="4472C4" w:themeColor="accent1"/>
          <w:sz w:val="21"/>
          <w:szCs w:val="21"/>
        </w:rPr>
      </w:pPr>
    </w:p>
    <w:p w14:paraId="2D1CA225" w14:textId="77777777" w:rsidR="00372D5A" w:rsidRPr="00C42D98" w:rsidRDefault="00372D5A" w:rsidP="00C42D98">
      <w:pPr>
        <w:spacing w:line="276" w:lineRule="auto"/>
        <w:jc w:val="both"/>
        <w:rPr>
          <w:rFonts w:ascii="Arial" w:hAnsi="Arial" w:cs="Arial"/>
          <w:color w:val="4472C4" w:themeColor="accent1"/>
          <w:sz w:val="21"/>
          <w:szCs w:val="21"/>
        </w:rPr>
      </w:pPr>
      <w:r>
        <w:rPr>
          <w:rFonts w:ascii="Arial" w:hAnsi="Arial" w:cs="Arial"/>
          <w:color w:val="4472C4" w:themeColor="accent1"/>
          <w:sz w:val="21"/>
          <w:szCs w:val="21"/>
        </w:rPr>
        <w:t>With respect to our evolutionary simulations, we still find that higher memory only has a positive effect for reactive-</w:t>
      </w:r>
      <w:r w:rsidRPr="00372D5A">
        <w:rPr>
          <w:rFonts w:ascii="Arial" w:hAnsi="Arial" w:cs="Arial"/>
          <w:i/>
          <w:iCs/>
          <w:color w:val="4472C4" w:themeColor="accent1"/>
          <w:sz w:val="21"/>
          <w:szCs w:val="21"/>
        </w:rPr>
        <w:t>n</w:t>
      </w:r>
      <w:r>
        <w:rPr>
          <w:rFonts w:ascii="Arial" w:hAnsi="Arial" w:cs="Arial"/>
          <w:color w:val="4472C4" w:themeColor="accent1"/>
          <w:sz w:val="21"/>
          <w:szCs w:val="21"/>
        </w:rPr>
        <w:t xml:space="preserve"> (and memory-</w:t>
      </w:r>
      <w:r w:rsidRPr="00372D5A">
        <w:rPr>
          <w:rFonts w:ascii="Arial" w:hAnsi="Arial" w:cs="Arial"/>
          <w:i/>
          <w:iCs/>
          <w:color w:val="4472C4" w:themeColor="accent1"/>
          <w:sz w:val="21"/>
          <w:szCs w:val="21"/>
        </w:rPr>
        <w:t>n</w:t>
      </w:r>
      <w:r>
        <w:rPr>
          <w:rFonts w:ascii="Arial" w:hAnsi="Arial" w:cs="Arial"/>
          <w:color w:val="4472C4" w:themeColor="accent1"/>
          <w:sz w:val="21"/>
          <w:szCs w:val="21"/>
        </w:rPr>
        <w:t xml:space="preserve">) strategies, but not for the respective counting strategies. However, as suggested by the reviewer, </w:t>
      </w:r>
      <w:r w:rsidR="004B1714">
        <w:rPr>
          <w:rFonts w:ascii="Arial" w:hAnsi="Arial" w:cs="Arial"/>
          <w:color w:val="4472C4" w:themeColor="accent1"/>
          <w:sz w:val="21"/>
          <w:szCs w:val="21"/>
        </w:rPr>
        <w:t xml:space="preserve">we now </w:t>
      </w:r>
      <w:r w:rsidR="00E50575">
        <w:rPr>
          <w:rFonts w:ascii="Arial" w:hAnsi="Arial" w:cs="Arial"/>
          <w:color w:val="4472C4" w:themeColor="accent1"/>
          <w:sz w:val="21"/>
          <w:szCs w:val="21"/>
        </w:rPr>
        <w:t>interpret these results more carefully</w:t>
      </w:r>
      <w:r w:rsidR="0081380B">
        <w:rPr>
          <w:rFonts w:ascii="Arial" w:hAnsi="Arial" w:cs="Arial"/>
          <w:color w:val="4472C4" w:themeColor="accent1"/>
          <w:sz w:val="21"/>
          <w:szCs w:val="21"/>
        </w:rPr>
        <w:t>. In particular, we only draw conclusions for</w:t>
      </w:r>
      <w:r>
        <w:rPr>
          <w:rFonts w:ascii="Arial" w:hAnsi="Arial" w:cs="Arial"/>
          <w:color w:val="4472C4" w:themeColor="accent1"/>
          <w:sz w:val="21"/>
          <w:szCs w:val="21"/>
        </w:rPr>
        <w:t xml:space="preserve"> those strategy spaces </w:t>
      </w:r>
      <w:r w:rsidR="004B1714">
        <w:rPr>
          <w:rFonts w:ascii="Arial" w:hAnsi="Arial" w:cs="Arial"/>
          <w:color w:val="4472C4" w:themeColor="accent1"/>
          <w:sz w:val="21"/>
          <w:szCs w:val="21"/>
        </w:rPr>
        <w:t xml:space="preserve">that </w:t>
      </w:r>
      <w:r>
        <w:rPr>
          <w:rFonts w:ascii="Arial" w:hAnsi="Arial" w:cs="Arial"/>
          <w:color w:val="4472C4" w:themeColor="accent1"/>
          <w:sz w:val="21"/>
          <w:szCs w:val="21"/>
        </w:rPr>
        <w:t xml:space="preserve">we explicitly explored.   </w:t>
      </w:r>
    </w:p>
    <w:sectPr w:rsidR="00372D5A" w:rsidRPr="00C42D98" w:rsidSect="00CD1E9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crosoft Office User" w:date="2024-09-15T15:23:00Z" w:initials="MOU">
    <w:p w14:paraId="7C3548F3" w14:textId="40352844" w:rsidR="004D4A84" w:rsidRDefault="004D4A84">
      <w:pPr>
        <w:pStyle w:val="CommentText"/>
      </w:pPr>
      <w:r>
        <w:rPr>
          <w:rStyle w:val="CommentReference"/>
        </w:rPr>
        <w:annotationRef/>
      </w:r>
      <w:r w:rsidR="006D53F3">
        <w:t xml:space="preserve">But we ended up making changes to the abstract. Should we </w:t>
      </w:r>
      <w:proofErr w:type="gramStart"/>
      <w:r w:rsidR="006D53F3">
        <w:t>mentioned</w:t>
      </w:r>
      <w:proofErr w:type="gramEnd"/>
      <w:r w:rsidR="006D53F3">
        <w:t xml:space="preserve"> this here too?</w:t>
      </w:r>
    </w:p>
  </w:comment>
  <w:comment w:id="1" w:author="Microsoft Office User" w:date="2024-09-15T15:33:00Z" w:initials="MOU">
    <w:p w14:paraId="27D7FAB3" w14:textId="4A373732" w:rsidR="00920E7E" w:rsidRDefault="00920E7E">
      <w:pPr>
        <w:pStyle w:val="CommentText"/>
      </w:pPr>
      <w:r>
        <w:rPr>
          <w:rStyle w:val="CommentReference"/>
        </w:rPr>
        <w:annotationRef/>
      </w:r>
      <w:r>
        <w:t xml:space="preserve">Do we mention anything about this in the main text? </w:t>
      </w:r>
    </w:p>
  </w:comment>
  <w:comment w:id="4" w:author="Microsoft Office User" w:date="2024-09-15T16:29:00Z" w:initials="MOU">
    <w:p w14:paraId="23F6E055" w14:textId="45321D5B" w:rsidR="001F2B21" w:rsidRDefault="001F2B21" w:rsidP="001F2B21">
      <w:pPr>
        <w:pStyle w:val="CommentText"/>
      </w:pPr>
      <w:r>
        <w:rPr>
          <w:rStyle w:val="CommentReference"/>
        </w:rPr>
        <w:annotationRef/>
      </w:r>
      <w:r>
        <w:rPr>
          <w:rStyle w:val="CommentReference"/>
        </w:rPr>
        <w:annotationRef/>
      </w:r>
      <w:r>
        <w:t>The reviewer says “</w:t>
      </w:r>
      <w:r w:rsidRPr="00C42D98">
        <w:rPr>
          <w:rFonts w:ascii="Arial" w:hAnsi="Arial" w:cs="Arial"/>
          <w:sz w:val="21"/>
          <w:szCs w:val="21"/>
        </w:rPr>
        <w:t>I was also hoping to learn more about what it is about the timing of cooperation that makes it important.</w:t>
      </w:r>
      <w:r>
        <w:t xml:space="preserve">” And I believe that in this response we do address </w:t>
      </w:r>
      <w:r w:rsidR="006D53F3">
        <w:t>the</w:t>
      </w:r>
      <w:r>
        <w:t xml:space="preserve"> point but maybe we should also summarize it again in this paragraph.</w:t>
      </w:r>
    </w:p>
    <w:p w14:paraId="5108EDF3" w14:textId="77777777" w:rsidR="001F2B21" w:rsidRDefault="001F2B21" w:rsidP="001F2B21">
      <w:pPr>
        <w:pStyle w:val="CommentText"/>
      </w:pPr>
    </w:p>
    <w:p w14:paraId="124E7999" w14:textId="49E98FE1" w:rsidR="001F2B21" w:rsidRPr="001F2B21" w:rsidRDefault="001F2B21" w:rsidP="001F2B21">
      <w:pPr>
        <w:pStyle w:val="CommentText"/>
        <w:rPr>
          <w:rFonts w:ascii="Arial" w:eastAsiaTheme="minorEastAsia" w:hAnsi="Arial" w:cs="Arial"/>
          <w:color w:val="4472C4" w:themeColor="accent1"/>
          <w:sz w:val="21"/>
          <w:szCs w:val="21"/>
        </w:rPr>
      </w:pPr>
      <w:r>
        <w:t>Maybe:</w:t>
      </w:r>
      <w:r>
        <w:br/>
      </w:r>
      <w:r>
        <w:br/>
      </w:r>
      <w:r>
        <w:rPr>
          <w:rFonts w:ascii="Arial" w:eastAsiaTheme="minorEastAsia" w:hAnsi="Arial" w:cs="Arial"/>
          <w:color w:val="4472C4" w:themeColor="accent1"/>
          <w:sz w:val="21"/>
          <w:szCs w:val="21"/>
        </w:rPr>
        <w:t xml:space="preserve">Overall, these results suggest that strategies like </w:t>
      </w:r>
      <m:oMath>
        <m:r>
          <w:rPr>
            <w:rFonts w:ascii="Cambria Math" w:eastAsiaTheme="minorEastAsia" w:hAnsi="Cambria Math" w:cs="Arial"/>
            <w:color w:val="4472C4" w:themeColor="accent1"/>
            <w:sz w:val="21"/>
            <w:szCs w:val="21"/>
          </w:rPr>
          <m:t>(1.0, 0.1, 0.6, 0.3)</m:t>
        </m:r>
      </m:oMath>
      <w:r>
        <w:rPr>
          <w:rFonts w:ascii="Arial" w:eastAsiaTheme="minorEastAsia" w:hAnsi="Arial" w:cs="Arial"/>
          <w:color w:val="4472C4" w:themeColor="accent1"/>
          <w:sz w:val="21"/>
          <w:szCs w:val="21"/>
        </w:rPr>
        <w:t xml:space="preserve"> and </w:t>
      </w:r>
      <m:oMath>
        <m:r>
          <w:rPr>
            <w:rFonts w:ascii="Cambria Math" w:eastAsiaTheme="minorEastAsia" w:hAnsi="Cambria Math" w:cs="Arial"/>
            <w:color w:val="4472C4" w:themeColor="accent1"/>
            <w:sz w:val="21"/>
            <w:szCs w:val="21"/>
          </w:rPr>
          <m:t>(1.0, 0.6, 0.1, 0.3)</m:t>
        </m:r>
      </m:oMath>
      <w:r>
        <w:rPr>
          <w:rFonts w:ascii="Arial" w:eastAsiaTheme="minorEastAsia" w:hAnsi="Arial" w:cs="Arial"/>
          <w:color w:val="4472C4" w:themeColor="accent1"/>
          <w:sz w:val="21"/>
          <w:szCs w:val="21"/>
        </w:rPr>
        <w:t xml:space="preserve"> are indeed equivalent. However, this equivalence no longer holds when these two strategies are slightly perturbed. In that case, we find that the first strategy is more resistant. </w:t>
      </w:r>
      <w:r w:rsidRPr="00EB162B">
        <w:rPr>
          <w:rFonts w:ascii="Arial" w:eastAsiaTheme="minorEastAsia" w:hAnsi="Arial" w:cs="Arial"/>
          <w:color w:val="4472C4" w:themeColor="accent1"/>
          <w:sz w:val="21"/>
          <w:szCs w:val="21"/>
        </w:rPr>
        <w:t>This is because the first strategy is ready to punish defection immediately</w:t>
      </w:r>
      <w:r>
        <w:rPr>
          <w:rFonts w:ascii="Arial" w:eastAsiaTheme="minorEastAsia" w:hAnsi="Arial" w:cs="Arial"/>
          <w:color w:val="4472C4" w:themeColor="accent1"/>
          <w:sz w:val="21"/>
          <w:szCs w:val="21"/>
        </w:rPr>
        <w:t>, and i</w:t>
      </w:r>
      <w:r w:rsidRPr="00EB162B">
        <w:rPr>
          <w:rFonts w:ascii="Arial" w:eastAsiaTheme="minorEastAsia" w:hAnsi="Arial" w:cs="Arial"/>
          <w:color w:val="4472C4" w:themeColor="accent1"/>
          <w:sz w:val="21"/>
          <w:szCs w:val="21"/>
        </w:rPr>
        <w:t xml:space="preserve">n a homogeneous population, when a mistake occurs, immediate punishment results in players returning to mutual cooperation faster. </w:t>
      </w:r>
      <w:r>
        <w:rPr>
          <w:rFonts w:ascii="Arial" w:eastAsiaTheme="minorEastAsia" w:hAnsi="Arial" w:cs="Arial"/>
          <w:color w:val="4472C4" w:themeColor="accent1"/>
          <w:sz w:val="21"/>
          <w:szCs w:val="21"/>
        </w:rPr>
        <w:t xml:space="preserve">This explains why on average, our simulations produce strategies with </w:t>
      </w:r>
      <m:oMath>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CD</m:t>
            </m:r>
          </m:sub>
        </m:sSub>
        <m:r>
          <w:rPr>
            <w:rFonts w:ascii="Cambria Math" w:eastAsiaTheme="minorEastAsia" w:hAnsi="Cambria Math" w:cs="Arial"/>
            <w:color w:val="4472C4" w:themeColor="accent1"/>
            <w:sz w:val="21"/>
            <w:szCs w:val="21"/>
          </w:rPr>
          <m:t>&lt;</m:t>
        </m:r>
        <m:sSub>
          <m:sSubPr>
            <m:ctrlPr>
              <w:rPr>
                <w:rFonts w:ascii="Cambria Math" w:eastAsiaTheme="minorEastAsia" w:hAnsi="Cambria Math" w:cs="Arial"/>
                <w:i/>
                <w:color w:val="4472C4" w:themeColor="accent1"/>
                <w:sz w:val="21"/>
                <w:szCs w:val="21"/>
              </w:rPr>
            </m:ctrlPr>
          </m:sSubPr>
          <m:e>
            <m:r>
              <w:rPr>
                <w:rFonts w:ascii="Cambria Math" w:eastAsiaTheme="minorEastAsia" w:hAnsi="Cambria Math" w:cs="Arial"/>
                <w:color w:val="4472C4" w:themeColor="accent1"/>
                <w:sz w:val="21"/>
                <w:szCs w:val="21"/>
              </w:rPr>
              <m:t>p</m:t>
            </m:r>
          </m:e>
          <m:sub>
            <m:r>
              <w:rPr>
                <w:rFonts w:ascii="Cambria Math" w:eastAsiaTheme="minorEastAsia" w:hAnsi="Cambria Math" w:cs="Arial"/>
                <w:color w:val="4472C4" w:themeColor="accent1"/>
                <w:sz w:val="21"/>
                <w:szCs w:val="21"/>
              </w:rPr>
              <m:t>DC</m:t>
            </m:r>
            <m:r>
              <m:rPr>
                <m:sty m:val="p"/>
              </m:rPr>
              <w:rPr>
                <w:rStyle w:val="CommentReference"/>
                <w:rFonts w:ascii="Cambria Math" w:hAnsi="Cambria Math"/>
              </w:rPr>
              <w:annotationRef/>
            </m:r>
          </m:sub>
        </m:sSub>
      </m:oMath>
      <w:r>
        <w:t xml:space="preserve"> </w:t>
      </w:r>
    </w:p>
    <w:p w14:paraId="2A884B48" w14:textId="1D77B94D" w:rsidR="001F2B21" w:rsidRPr="001F2B21" w:rsidRDefault="001F2B21">
      <w:pPr>
        <w:pStyle w:val="CommentText"/>
        <w:rPr>
          <w:rFonts w:ascii="Arial" w:eastAsiaTheme="minorEastAsia" w:hAnsi="Arial" w:cs="Arial"/>
          <w:color w:val="4472C4" w:themeColor="accent1"/>
          <w:sz w:val="21"/>
          <w:szCs w:val="21"/>
        </w:rPr>
      </w:pPr>
      <w:r>
        <w:rPr>
          <w:rStyle w:val="CommentReference"/>
        </w:rPr>
        <w:annotationRef/>
      </w:r>
      <w:r>
        <w:rPr>
          <w:rStyle w:val="CommentReference"/>
        </w:rPr>
        <w:annotationRef/>
      </w:r>
    </w:p>
  </w:comment>
  <w:comment w:id="7" w:author="Microsoft Office User" w:date="2024-09-15T16:36:00Z" w:initials="MOU">
    <w:p w14:paraId="15AC7BFC" w14:textId="6852BB09" w:rsidR="00BB0FE2" w:rsidRDefault="00BB0FE2">
      <w:pPr>
        <w:pStyle w:val="CommentText"/>
      </w:pPr>
      <w:r>
        <w:t xml:space="preserve">A bit </w:t>
      </w:r>
      <w:r>
        <w:rPr>
          <w:rStyle w:val="CommentReference"/>
        </w:rPr>
        <w:annotationRef/>
      </w:r>
      <w:r>
        <w:t xml:space="preserve">passive aggressive. </w:t>
      </w:r>
    </w:p>
  </w:comment>
  <w:comment w:id="6" w:author="Microsoft Office User" w:date="2024-09-15T19:57:00Z" w:initials="MOU">
    <w:p w14:paraId="66FF3534" w14:textId="77777777" w:rsidR="00CB413A" w:rsidRDefault="00CB413A" w:rsidP="00CB413A">
      <w:pPr>
        <w:pStyle w:val="CommentText"/>
        <w:rPr>
          <w:lang w:val="en-DE"/>
        </w:rPr>
      </w:pPr>
      <w:r>
        <w:rPr>
          <w:rStyle w:val="CommentReference"/>
        </w:rPr>
        <w:annotationRef/>
      </w:r>
      <w:r w:rsidRPr="00CB413A">
        <w:rPr>
          <w:lang w:val="en-DE"/>
        </w:rPr>
        <w:t>I have re-read these two paragraphs several times because I don’t believe they are ideal. However, I am not sure how to fix them.</w:t>
      </w:r>
    </w:p>
    <w:p w14:paraId="56368673" w14:textId="77777777" w:rsidR="00CB413A" w:rsidRPr="00CB413A" w:rsidRDefault="00CB413A" w:rsidP="00CB413A">
      <w:pPr>
        <w:pStyle w:val="CommentText"/>
        <w:rPr>
          <w:lang w:val="en-DE"/>
        </w:rPr>
      </w:pPr>
    </w:p>
    <w:p w14:paraId="67A8F1B7" w14:textId="77777777" w:rsidR="00CB413A" w:rsidRPr="00CB413A" w:rsidRDefault="00CB413A" w:rsidP="00CB413A">
      <w:pPr>
        <w:pStyle w:val="CommentText"/>
        <w:rPr>
          <w:lang w:val="en-DE"/>
        </w:rPr>
      </w:pPr>
      <w:r w:rsidRPr="00CB413A">
        <w:rPr>
          <w:lang w:val="en-DE"/>
        </w:rPr>
        <w:t>My issues with them are the following:</w:t>
      </w:r>
    </w:p>
    <w:p w14:paraId="001BC90A" w14:textId="77777777" w:rsidR="00CB413A" w:rsidRDefault="00CB413A" w:rsidP="00CB413A">
      <w:pPr>
        <w:pStyle w:val="CommentText"/>
        <w:rPr>
          <w:lang w:val="en-DE"/>
        </w:rPr>
      </w:pPr>
    </w:p>
    <w:p w14:paraId="574DF3EA" w14:textId="3A292313" w:rsidR="00CB413A" w:rsidRPr="00CB413A" w:rsidRDefault="00CB413A" w:rsidP="00CB413A">
      <w:pPr>
        <w:pStyle w:val="CommentText"/>
      </w:pPr>
      <w:r w:rsidRPr="00CB413A">
        <w:rPr>
          <w:lang w:val="en-DE"/>
        </w:rPr>
        <w:t xml:space="preserve">(-) We state that they do not elaborate on the necessary procedures, which makes it sound like we don’t understand what they are doing. The truth is, we don’t, because they are not explaining it well. </w:t>
      </w:r>
      <w:r w:rsidRPr="00CB413A">
        <w:rPr>
          <w:lang w:val="en-DE"/>
        </w:rPr>
        <w:t xml:space="preserve">But </w:t>
      </w:r>
      <w:r>
        <w:t xml:space="preserve">the </w:t>
      </w:r>
      <w:r w:rsidRPr="00CB413A">
        <w:rPr>
          <w:lang w:val="en-DE"/>
        </w:rPr>
        <w:t>reviewer, could argue that</w:t>
      </w:r>
      <w:r>
        <w:t xml:space="preserve"> it’s not the paper’s fault but ours for not</w:t>
      </w:r>
      <w:r w:rsidRPr="00CB413A">
        <w:rPr>
          <w:lang w:val="en-DE"/>
        </w:rPr>
        <w:t xml:space="preserve"> understand</w:t>
      </w:r>
      <w:proofErr w:type="spellStart"/>
      <w:r>
        <w:t>ing</w:t>
      </w:r>
      <w:proofErr w:type="spellEnd"/>
      <w:r>
        <w:t>.</w:t>
      </w:r>
    </w:p>
    <w:p w14:paraId="701F2E71" w14:textId="77777777" w:rsidR="00CB413A" w:rsidRDefault="00CB413A" w:rsidP="00CB413A">
      <w:pPr>
        <w:pStyle w:val="CommentText"/>
        <w:rPr>
          <w:lang w:val="en-DE"/>
        </w:rPr>
      </w:pPr>
    </w:p>
    <w:p w14:paraId="64932A34" w14:textId="70AEAA40" w:rsidR="00CB413A" w:rsidRPr="00CB413A" w:rsidRDefault="00CB413A" w:rsidP="00CB413A">
      <w:pPr>
        <w:pStyle w:val="CommentText"/>
        <w:rPr>
          <w:lang w:val="en-DE"/>
        </w:rPr>
      </w:pPr>
      <w:r w:rsidRPr="00CB413A">
        <w:rPr>
          <w:lang w:val="en-DE"/>
        </w:rPr>
        <w:t>(-) We state "</w:t>
      </w:r>
      <w:r>
        <w:t>We show that in general testing only four…</w:t>
      </w:r>
      <w:r w:rsidRPr="00CB413A">
        <w:rPr>
          <w:lang w:val="en-DE"/>
        </w:rPr>
        <w:t>" and then give the example of the counting strategies. It feels like we are calling them out, suggesting there’s no way they only need to check four cases, which is true, but...</w:t>
      </w:r>
    </w:p>
    <w:p w14:paraId="223A8A43" w14:textId="7CC6F0B1" w:rsidR="00CB413A" w:rsidRDefault="00CB413A" w:rsidP="00CB413A">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3548F3" w15:done="0"/>
  <w15:commentEx w15:paraId="27D7FAB3" w15:done="0"/>
  <w15:commentEx w15:paraId="2A884B48" w15:done="0"/>
  <w15:commentEx w15:paraId="15AC7BFC" w15:done="0"/>
  <w15:commentEx w15:paraId="223A8A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EBF4275" w16cex:dateUtc="2024-09-15T13:23:00Z"/>
  <w16cex:commentExtensible w16cex:durableId="5755E388" w16cex:dateUtc="2024-09-15T13:33:00Z"/>
  <w16cex:commentExtensible w16cex:durableId="699FB3A1" w16cex:dateUtc="2024-09-15T14:29:00Z"/>
  <w16cex:commentExtensible w16cex:durableId="7BC3FD19" w16cex:dateUtc="2024-09-15T14:36:00Z"/>
  <w16cex:commentExtensible w16cex:durableId="6B3E2EA0" w16cex:dateUtc="2024-09-15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3548F3" w16cid:durableId="1EBF4275"/>
  <w16cid:commentId w16cid:paraId="27D7FAB3" w16cid:durableId="5755E388"/>
  <w16cid:commentId w16cid:paraId="2A884B48" w16cid:durableId="699FB3A1"/>
  <w16cid:commentId w16cid:paraId="15AC7BFC" w16cid:durableId="7BC3FD19"/>
  <w16cid:commentId w16cid:paraId="223A8A43" w16cid:durableId="6B3E2E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6695C"/>
    <w:multiLevelType w:val="hybridMultilevel"/>
    <w:tmpl w:val="7488F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574243"/>
    <w:multiLevelType w:val="hybridMultilevel"/>
    <w:tmpl w:val="896EA368"/>
    <w:lvl w:ilvl="0" w:tplc="F286C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4B2D7D"/>
    <w:multiLevelType w:val="hybridMultilevel"/>
    <w:tmpl w:val="805A64F0"/>
    <w:lvl w:ilvl="0" w:tplc="B17A16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351161">
    <w:abstractNumId w:val="2"/>
  </w:num>
  <w:num w:numId="2" w16cid:durableId="1361781711">
    <w:abstractNumId w:val="1"/>
  </w:num>
  <w:num w:numId="3" w16cid:durableId="5609489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CA"/>
    <w:rsid w:val="00011DF9"/>
    <w:rsid w:val="00024A6F"/>
    <w:rsid w:val="0003180B"/>
    <w:rsid w:val="000321A4"/>
    <w:rsid w:val="000358AA"/>
    <w:rsid w:val="000408A2"/>
    <w:rsid w:val="00044631"/>
    <w:rsid w:val="00046AFD"/>
    <w:rsid w:val="00060F07"/>
    <w:rsid w:val="00075B7E"/>
    <w:rsid w:val="00081426"/>
    <w:rsid w:val="0008383C"/>
    <w:rsid w:val="000B7D2A"/>
    <w:rsid w:val="000C7D81"/>
    <w:rsid w:val="000E5A39"/>
    <w:rsid w:val="000F4680"/>
    <w:rsid w:val="000F5C7F"/>
    <w:rsid w:val="00117654"/>
    <w:rsid w:val="00120661"/>
    <w:rsid w:val="0013608E"/>
    <w:rsid w:val="00137627"/>
    <w:rsid w:val="00155F34"/>
    <w:rsid w:val="00160D5C"/>
    <w:rsid w:val="001653AD"/>
    <w:rsid w:val="00165E11"/>
    <w:rsid w:val="00166ED5"/>
    <w:rsid w:val="001731F9"/>
    <w:rsid w:val="00186B24"/>
    <w:rsid w:val="00190AA1"/>
    <w:rsid w:val="00190AB1"/>
    <w:rsid w:val="00197471"/>
    <w:rsid w:val="001A1547"/>
    <w:rsid w:val="001A1C08"/>
    <w:rsid w:val="001A7B47"/>
    <w:rsid w:val="001C0E31"/>
    <w:rsid w:val="001C57D3"/>
    <w:rsid w:val="001C774C"/>
    <w:rsid w:val="001E3A0F"/>
    <w:rsid w:val="001F2B21"/>
    <w:rsid w:val="00200233"/>
    <w:rsid w:val="00205EC3"/>
    <w:rsid w:val="00206C1D"/>
    <w:rsid w:val="00212EF7"/>
    <w:rsid w:val="00214060"/>
    <w:rsid w:val="00220937"/>
    <w:rsid w:val="00222B83"/>
    <w:rsid w:val="0022579C"/>
    <w:rsid w:val="00231C43"/>
    <w:rsid w:val="002332C0"/>
    <w:rsid w:val="00233924"/>
    <w:rsid w:val="00245F45"/>
    <w:rsid w:val="002475AB"/>
    <w:rsid w:val="00252E61"/>
    <w:rsid w:val="00255BCA"/>
    <w:rsid w:val="002727A8"/>
    <w:rsid w:val="00274908"/>
    <w:rsid w:val="00296310"/>
    <w:rsid w:val="002A4469"/>
    <w:rsid w:val="002A5AC8"/>
    <w:rsid w:val="002D214C"/>
    <w:rsid w:val="002E267C"/>
    <w:rsid w:val="00306639"/>
    <w:rsid w:val="0031249E"/>
    <w:rsid w:val="0031647D"/>
    <w:rsid w:val="00321F0B"/>
    <w:rsid w:val="00334047"/>
    <w:rsid w:val="00337496"/>
    <w:rsid w:val="00346A96"/>
    <w:rsid w:val="00360881"/>
    <w:rsid w:val="00361928"/>
    <w:rsid w:val="00363C04"/>
    <w:rsid w:val="00366EA2"/>
    <w:rsid w:val="00367A2E"/>
    <w:rsid w:val="00370200"/>
    <w:rsid w:val="00372D5A"/>
    <w:rsid w:val="003920AF"/>
    <w:rsid w:val="00395BA1"/>
    <w:rsid w:val="003979F3"/>
    <w:rsid w:val="003B0C75"/>
    <w:rsid w:val="003B5792"/>
    <w:rsid w:val="003B5FEF"/>
    <w:rsid w:val="003C11E5"/>
    <w:rsid w:val="003C593F"/>
    <w:rsid w:val="003F1978"/>
    <w:rsid w:val="00411371"/>
    <w:rsid w:val="00411425"/>
    <w:rsid w:val="004131EF"/>
    <w:rsid w:val="00425314"/>
    <w:rsid w:val="004260F4"/>
    <w:rsid w:val="00434B66"/>
    <w:rsid w:val="00447182"/>
    <w:rsid w:val="004528A4"/>
    <w:rsid w:val="004563AB"/>
    <w:rsid w:val="00461251"/>
    <w:rsid w:val="00463760"/>
    <w:rsid w:val="00477804"/>
    <w:rsid w:val="00483B88"/>
    <w:rsid w:val="00497D27"/>
    <w:rsid w:val="004B1714"/>
    <w:rsid w:val="004B4715"/>
    <w:rsid w:val="004B4EB0"/>
    <w:rsid w:val="004B4FB1"/>
    <w:rsid w:val="004C079D"/>
    <w:rsid w:val="004C6ADF"/>
    <w:rsid w:val="004D1185"/>
    <w:rsid w:val="004D4A84"/>
    <w:rsid w:val="004D5D58"/>
    <w:rsid w:val="004D6545"/>
    <w:rsid w:val="004D7603"/>
    <w:rsid w:val="004F2102"/>
    <w:rsid w:val="004F798C"/>
    <w:rsid w:val="00501374"/>
    <w:rsid w:val="00532374"/>
    <w:rsid w:val="0053533E"/>
    <w:rsid w:val="00557FBA"/>
    <w:rsid w:val="005601DE"/>
    <w:rsid w:val="00585527"/>
    <w:rsid w:val="005912E1"/>
    <w:rsid w:val="005A4680"/>
    <w:rsid w:val="005B706C"/>
    <w:rsid w:val="005C0A6B"/>
    <w:rsid w:val="005C71D1"/>
    <w:rsid w:val="005C7E98"/>
    <w:rsid w:val="005C7EDE"/>
    <w:rsid w:val="005D0738"/>
    <w:rsid w:val="005D2E54"/>
    <w:rsid w:val="005E5A6F"/>
    <w:rsid w:val="005E79ED"/>
    <w:rsid w:val="005F0923"/>
    <w:rsid w:val="00613857"/>
    <w:rsid w:val="00622CE4"/>
    <w:rsid w:val="00632D0A"/>
    <w:rsid w:val="00640784"/>
    <w:rsid w:val="0064259C"/>
    <w:rsid w:val="006511FA"/>
    <w:rsid w:val="00652212"/>
    <w:rsid w:val="006801FC"/>
    <w:rsid w:val="00683D49"/>
    <w:rsid w:val="006934A2"/>
    <w:rsid w:val="006A12A0"/>
    <w:rsid w:val="006A71A0"/>
    <w:rsid w:val="006B0247"/>
    <w:rsid w:val="006B4B07"/>
    <w:rsid w:val="006C64AA"/>
    <w:rsid w:val="006D2F0A"/>
    <w:rsid w:val="006D53F3"/>
    <w:rsid w:val="006F434D"/>
    <w:rsid w:val="006F5E3A"/>
    <w:rsid w:val="006F69BE"/>
    <w:rsid w:val="0070366D"/>
    <w:rsid w:val="007125B4"/>
    <w:rsid w:val="0073216B"/>
    <w:rsid w:val="0073291B"/>
    <w:rsid w:val="007462B4"/>
    <w:rsid w:val="00751718"/>
    <w:rsid w:val="00754AEC"/>
    <w:rsid w:val="00755839"/>
    <w:rsid w:val="00757995"/>
    <w:rsid w:val="00760067"/>
    <w:rsid w:val="00785092"/>
    <w:rsid w:val="007954A2"/>
    <w:rsid w:val="007B1F69"/>
    <w:rsid w:val="007C01B2"/>
    <w:rsid w:val="007C443B"/>
    <w:rsid w:val="007D23BF"/>
    <w:rsid w:val="007D3DA6"/>
    <w:rsid w:val="007D790C"/>
    <w:rsid w:val="007E12FE"/>
    <w:rsid w:val="007F13F3"/>
    <w:rsid w:val="0080310B"/>
    <w:rsid w:val="0080467E"/>
    <w:rsid w:val="00813593"/>
    <w:rsid w:val="0081380B"/>
    <w:rsid w:val="008466AF"/>
    <w:rsid w:val="00851AA6"/>
    <w:rsid w:val="00866771"/>
    <w:rsid w:val="00867A8C"/>
    <w:rsid w:val="008711A0"/>
    <w:rsid w:val="008919AA"/>
    <w:rsid w:val="008B2301"/>
    <w:rsid w:val="008C270D"/>
    <w:rsid w:val="008D06DF"/>
    <w:rsid w:val="008D1D58"/>
    <w:rsid w:val="008E0CB1"/>
    <w:rsid w:val="008E135F"/>
    <w:rsid w:val="008E2AE1"/>
    <w:rsid w:val="008F5D26"/>
    <w:rsid w:val="008F769B"/>
    <w:rsid w:val="00907AA1"/>
    <w:rsid w:val="00910246"/>
    <w:rsid w:val="00910E0B"/>
    <w:rsid w:val="00920E7E"/>
    <w:rsid w:val="009264B1"/>
    <w:rsid w:val="00926537"/>
    <w:rsid w:val="00927C54"/>
    <w:rsid w:val="00945DDA"/>
    <w:rsid w:val="00967FEB"/>
    <w:rsid w:val="0099252F"/>
    <w:rsid w:val="009978D5"/>
    <w:rsid w:val="009B2213"/>
    <w:rsid w:val="009B7FAE"/>
    <w:rsid w:val="009D42B4"/>
    <w:rsid w:val="00A1171C"/>
    <w:rsid w:val="00A35113"/>
    <w:rsid w:val="00A40151"/>
    <w:rsid w:val="00A51146"/>
    <w:rsid w:val="00A54768"/>
    <w:rsid w:val="00A54923"/>
    <w:rsid w:val="00A600E0"/>
    <w:rsid w:val="00A67147"/>
    <w:rsid w:val="00A91140"/>
    <w:rsid w:val="00A91509"/>
    <w:rsid w:val="00AB062A"/>
    <w:rsid w:val="00AB6576"/>
    <w:rsid w:val="00AC3E0F"/>
    <w:rsid w:val="00AC6100"/>
    <w:rsid w:val="00AD4B8D"/>
    <w:rsid w:val="00B02E16"/>
    <w:rsid w:val="00B21CB5"/>
    <w:rsid w:val="00B21D11"/>
    <w:rsid w:val="00B37DAB"/>
    <w:rsid w:val="00B411CB"/>
    <w:rsid w:val="00B41906"/>
    <w:rsid w:val="00B44FE4"/>
    <w:rsid w:val="00B5157A"/>
    <w:rsid w:val="00B57E33"/>
    <w:rsid w:val="00B75140"/>
    <w:rsid w:val="00B75FA1"/>
    <w:rsid w:val="00B810F0"/>
    <w:rsid w:val="00B81C96"/>
    <w:rsid w:val="00B82E00"/>
    <w:rsid w:val="00B91AD3"/>
    <w:rsid w:val="00B96053"/>
    <w:rsid w:val="00BA54F7"/>
    <w:rsid w:val="00BA6F90"/>
    <w:rsid w:val="00BB0FE2"/>
    <w:rsid w:val="00BB211F"/>
    <w:rsid w:val="00BB47D8"/>
    <w:rsid w:val="00BC750D"/>
    <w:rsid w:val="00BE43A6"/>
    <w:rsid w:val="00BE447E"/>
    <w:rsid w:val="00C01979"/>
    <w:rsid w:val="00C06CAC"/>
    <w:rsid w:val="00C1052D"/>
    <w:rsid w:val="00C159FE"/>
    <w:rsid w:val="00C21F6C"/>
    <w:rsid w:val="00C367D5"/>
    <w:rsid w:val="00C40B9C"/>
    <w:rsid w:val="00C42D98"/>
    <w:rsid w:val="00C43488"/>
    <w:rsid w:val="00C43CA6"/>
    <w:rsid w:val="00C62CB2"/>
    <w:rsid w:val="00C72E96"/>
    <w:rsid w:val="00C901D1"/>
    <w:rsid w:val="00C9448F"/>
    <w:rsid w:val="00C9464F"/>
    <w:rsid w:val="00C958AB"/>
    <w:rsid w:val="00CB413A"/>
    <w:rsid w:val="00CB5193"/>
    <w:rsid w:val="00CD1E9C"/>
    <w:rsid w:val="00CE79C1"/>
    <w:rsid w:val="00CF3DA1"/>
    <w:rsid w:val="00D14CF5"/>
    <w:rsid w:val="00D21928"/>
    <w:rsid w:val="00D428C4"/>
    <w:rsid w:val="00D458E5"/>
    <w:rsid w:val="00D568E9"/>
    <w:rsid w:val="00D66BDE"/>
    <w:rsid w:val="00D67838"/>
    <w:rsid w:val="00D70A68"/>
    <w:rsid w:val="00D737D6"/>
    <w:rsid w:val="00D81165"/>
    <w:rsid w:val="00D90592"/>
    <w:rsid w:val="00DA2872"/>
    <w:rsid w:val="00DB5995"/>
    <w:rsid w:val="00DB77C4"/>
    <w:rsid w:val="00DD2052"/>
    <w:rsid w:val="00DD7F80"/>
    <w:rsid w:val="00DE1552"/>
    <w:rsid w:val="00DE46D9"/>
    <w:rsid w:val="00DF42D9"/>
    <w:rsid w:val="00DF6364"/>
    <w:rsid w:val="00E07294"/>
    <w:rsid w:val="00E12D42"/>
    <w:rsid w:val="00E14BDA"/>
    <w:rsid w:val="00E34247"/>
    <w:rsid w:val="00E3458D"/>
    <w:rsid w:val="00E361CE"/>
    <w:rsid w:val="00E5047F"/>
    <w:rsid w:val="00E50575"/>
    <w:rsid w:val="00E51C21"/>
    <w:rsid w:val="00E665A6"/>
    <w:rsid w:val="00E72CCA"/>
    <w:rsid w:val="00E72DCF"/>
    <w:rsid w:val="00E76753"/>
    <w:rsid w:val="00E85D87"/>
    <w:rsid w:val="00E921F4"/>
    <w:rsid w:val="00EB162B"/>
    <w:rsid w:val="00EB7EBA"/>
    <w:rsid w:val="00EC1D1D"/>
    <w:rsid w:val="00EF6465"/>
    <w:rsid w:val="00F147DA"/>
    <w:rsid w:val="00F261DC"/>
    <w:rsid w:val="00F261E5"/>
    <w:rsid w:val="00F306E0"/>
    <w:rsid w:val="00F3256A"/>
    <w:rsid w:val="00F35823"/>
    <w:rsid w:val="00F47DAA"/>
    <w:rsid w:val="00F64D2E"/>
    <w:rsid w:val="00F738A4"/>
    <w:rsid w:val="00F755E1"/>
    <w:rsid w:val="00F80CBD"/>
    <w:rsid w:val="00F82C69"/>
    <w:rsid w:val="00FA1795"/>
    <w:rsid w:val="00FA6668"/>
    <w:rsid w:val="00FA6ECC"/>
    <w:rsid w:val="00FB0526"/>
    <w:rsid w:val="00FB5DF0"/>
    <w:rsid w:val="00FB6288"/>
    <w:rsid w:val="00FB7659"/>
    <w:rsid w:val="00FB7A8A"/>
    <w:rsid w:val="00FB7F14"/>
    <w:rsid w:val="00FC3B25"/>
    <w:rsid w:val="00FC417E"/>
    <w:rsid w:val="00FD03AA"/>
    <w:rsid w:val="00FD4B27"/>
    <w:rsid w:val="00FF36B9"/>
    <w:rsid w:val="00FF55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E470"/>
  <w15:chartTrackingRefBased/>
  <w15:docId w15:val="{EF9DA57F-4FD9-474D-A833-4A42CB53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BCA"/>
    <w:pPr>
      <w:ind w:left="720"/>
      <w:contextualSpacing/>
    </w:pPr>
  </w:style>
  <w:style w:type="character" w:styleId="PlaceholderText">
    <w:name w:val="Placeholder Text"/>
    <w:basedOn w:val="DefaultParagraphFont"/>
    <w:uiPriority w:val="99"/>
    <w:semiHidden/>
    <w:rsid w:val="006801FC"/>
    <w:rPr>
      <w:color w:val="666666"/>
    </w:rPr>
  </w:style>
  <w:style w:type="character" w:styleId="CommentReference">
    <w:name w:val="annotation reference"/>
    <w:basedOn w:val="DefaultParagraphFont"/>
    <w:uiPriority w:val="99"/>
    <w:semiHidden/>
    <w:unhideWhenUsed/>
    <w:rsid w:val="00461251"/>
    <w:rPr>
      <w:sz w:val="16"/>
      <w:szCs w:val="16"/>
    </w:rPr>
  </w:style>
  <w:style w:type="paragraph" w:styleId="CommentText">
    <w:name w:val="annotation text"/>
    <w:basedOn w:val="Normal"/>
    <w:link w:val="CommentTextChar"/>
    <w:uiPriority w:val="99"/>
    <w:unhideWhenUsed/>
    <w:rsid w:val="00461251"/>
    <w:rPr>
      <w:sz w:val="20"/>
      <w:szCs w:val="20"/>
    </w:rPr>
  </w:style>
  <w:style w:type="character" w:customStyle="1" w:styleId="CommentTextChar">
    <w:name w:val="Comment Text Char"/>
    <w:basedOn w:val="DefaultParagraphFont"/>
    <w:link w:val="CommentText"/>
    <w:uiPriority w:val="99"/>
    <w:rsid w:val="00461251"/>
    <w:rPr>
      <w:sz w:val="20"/>
      <w:szCs w:val="20"/>
      <w:lang w:val="en-US"/>
    </w:rPr>
  </w:style>
  <w:style w:type="paragraph" w:styleId="CommentSubject">
    <w:name w:val="annotation subject"/>
    <w:basedOn w:val="CommentText"/>
    <w:next w:val="CommentText"/>
    <w:link w:val="CommentSubjectChar"/>
    <w:uiPriority w:val="99"/>
    <w:semiHidden/>
    <w:unhideWhenUsed/>
    <w:rsid w:val="00461251"/>
    <w:rPr>
      <w:b/>
      <w:bCs/>
    </w:rPr>
  </w:style>
  <w:style w:type="character" w:customStyle="1" w:styleId="CommentSubjectChar">
    <w:name w:val="Comment Subject Char"/>
    <w:basedOn w:val="CommentTextChar"/>
    <w:link w:val="CommentSubject"/>
    <w:uiPriority w:val="99"/>
    <w:semiHidden/>
    <w:rsid w:val="00461251"/>
    <w:rPr>
      <w:b/>
      <w:bCs/>
      <w:sz w:val="20"/>
      <w:szCs w:val="20"/>
      <w:lang w:val="en-US"/>
    </w:rPr>
  </w:style>
  <w:style w:type="paragraph" w:styleId="Revision">
    <w:name w:val="Revision"/>
    <w:hidden/>
    <w:uiPriority w:val="99"/>
    <w:semiHidden/>
    <w:rsid w:val="005C71D1"/>
    <w:rPr>
      <w:lang w:val="en-US"/>
    </w:rPr>
  </w:style>
  <w:style w:type="paragraph" w:styleId="NormalWeb">
    <w:name w:val="Normal (Web)"/>
    <w:basedOn w:val="Normal"/>
    <w:uiPriority w:val="99"/>
    <w:semiHidden/>
    <w:unhideWhenUsed/>
    <w:rsid w:val="00CB413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30990">
      <w:bodyDiv w:val="1"/>
      <w:marLeft w:val="0"/>
      <w:marRight w:val="0"/>
      <w:marTop w:val="0"/>
      <w:marBottom w:val="0"/>
      <w:divBdr>
        <w:top w:val="none" w:sz="0" w:space="0" w:color="auto"/>
        <w:left w:val="none" w:sz="0" w:space="0" w:color="auto"/>
        <w:bottom w:val="none" w:sz="0" w:space="0" w:color="auto"/>
        <w:right w:val="none" w:sz="0" w:space="0" w:color="auto"/>
      </w:divBdr>
    </w:div>
    <w:div w:id="1179664322">
      <w:bodyDiv w:val="1"/>
      <w:marLeft w:val="0"/>
      <w:marRight w:val="0"/>
      <w:marTop w:val="0"/>
      <w:marBottom w:val="0"/>
      <w:divBdr>
        <w:top w:val="none" w:sz="0" w:space="0" w:color="auto"/>
        <w:left w:val="none" w:sz="0" w:space="0" w:color="auto"/>
        <w:bottom w:val="none" w:sz="0" w:space="0" w:color="auto"/>
        <w:right w:val="none" w:sz="0" w:space="0" w:color="auto"/>
      </w:divBdr>
      <w:divsChild>
        <w:div w:id="1803887010">
          <w:marLeft w:val="0"/>
          <w:marRight w:val="0"/>
          <w:marTop w:val="0"/>
          <w:marBottom w:val="0"/>
          <w:divBdr>
            <w:top w:val="none" w:sz="0" w:space="0" w:color="auto"/>
            <w:left w:val="none" w:sz="0" w:space="0" w:color="auto"/>
            <w:bottom w:val="none" w:sz="0" w:space="0" w:color="auto"/>
            <w:right w:val="none" w:sz="0" w:space="0" w:color="auto"/>
          </w:divBdr>
          <w:divsChild>
            <w:div w:id="399056984">
              <w:marLeft w:val="0"/>
              <w:marRight w:val="0"/>
              <w:marTop w:val="0"/>
              <w:marBottom w:val="0"/>
              <w:divBdr>
                <w:top w:val="none" w:sz="0" w:space="0" w:color="auto"/>
                <w:left w:val="none" w:sz="0" w:space="0" w:color="auto"/>
                <w:bottom w:val="none" w:sz="0" w:space="0" w:color="auto"/>
                <w:right w:val="none" w:sz="0" w:space="0" w:color="auto"/>
              </w:divBdr>
              <w:divsChild>
                <w:div w:id="1842815683">
                  <w:marLeft w:val="0"/>
                  <w:marRight w:val="0"/>
                  <w:marTop w:val="0"/>
                  <w:marBottom w:val="0"/>
                  <w:divBdr>
                    <w:top w:val="none" w:sz="0" w:space="0" w:color="auto"/>
                    <w:left w:val="none" w:sz="0" w:space="0" w:color="auto"/>
                    <w:bottom w:val="none" w:sz="0" w:space="0" w:color="auto"/>
                    <w:right w:val="none" w:sz="0" w:space="0" w:color="auto"/>
                  </w:divBdr>
                  <w:divsChild>
                    <w:div w:id="1539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6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DAED2-69E0-CA43-B176-07FA75023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10</Pages>
  <Words>5291</Words>
  <Characters>30159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Christian</dc:creator>
  <cp:keywords/>
  <dc:description/>
  <cp:lastModifiedBy>Christian Christian</cp:lastModifiedBy>
  <cp:revision>25</cp:revision>
  <dcterms:created xsi:type="dcterms:W3CDTF">2024-08-07T09:49:00Z</dcterms:created>
  <dcterms:modified xsi:type="dcterms:W3CDTF">2024-09-20T16:09:00Z</dcterms:modified>
</cp:coreProperties>
</file>